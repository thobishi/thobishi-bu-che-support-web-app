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p w:rsidR="00122ABF" w:rsidRPr="00771322" w:rsidRDefault="00122ABF" w:rsidP="00122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Bidi" w:hAnsiTheme="minorBidi"/>
          <w:b/>
          <w:bCs/>
          <w:szCs w:val="24"/>
        </w:rPr>
      </w:pPr>
      <w:r w:rsidRPr="00771322">
        <w:rPr>
          <w:rFonts w:asciiTheme="minorBidi" w:hAnsiTheme="minorBidi"/>
          <w:b/>
          <w:bCs/>
          <w:szCs w:val="24"/>
        </w:rPr>
        <w:t xml:space="preserve">PROGRAMME / QUALIFICATION DESIGN INFORMATION </w:t>
      </w:r>
    </w:p>
    <w:p w:rsidR="00122ABF" w:rsidRPr="00771322" w:rsidRDefault="00122ABF" w:rsidP="00122ABF">
      <w:pPr>
        <w:spacing w:line="276" w:lineRule="auto"/>
        <w:rPr>
          <w:rFonts w:asciiTheme="minorBidi" w:hAnsiTheme="minorBidi"/>
          <w:b/>
          <w:bCs/>
          <w:szCs w:val="24"/>
        </w:rPr>
      </w:pPr>
    </w:p>
    <w:p w:rsidR="00122ABF" w:rsidRPr="00771322" w:rsidRDefault="00122ABF" w:rsidP="00122ABF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bookmarkStart w:id="0" w:name="_Hlk39493800"/>
      <w:r w:rsidRPr="00771322">
        <w:rPr>
          <w:rFonts w:asciiTheme="minorBidi" w:hAnsiTheme="minorBidi"/>
        </w:rPr>
        <w:t>How does th</w:t>
      </w:r>
      <w:r>
        <w:rPr>
          <w:rFonts w:asciiTheme="minorBidi" w:hAnsiTheme="minorBidi"/>
        </w:rPr>
        <w:t>e</w:t>
      </w:r>
      <w:r w:rsidRPr="00771322">
        <w:rPr>
          <w:rFonts w:asciiTheme="minorBidi" w:hAnsiTheme="minorBidi"/>
        </w:rPr>
        <w:t xml:space="preserve"> programme / qualification fit in with the vision and mission of the institution?</w:t>
      </w:r>
    </w:p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ABF" w:rsidRPr="00771322" w:rsidTr="00E74BBB">
        <w:tc>
          <w:tcPr>
            <w:tcW w:w="9350" w:type="dxa"/>
          </w:tcPr>
          <w:p w:rsidR="00122ABF" w:rsidRPr="00771322" w:rsidRDefault="00122ABF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122ABF" w:rsidRPr="00771322" w:rsidRDefault="00122ABF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p w:rsidR="00122ABF" w:rsidRPr="00771322" w:rsidRDefault="00122ABF" w:rsidP="00122ABF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Provide</w:t>
      </w:r>
      <w:bookmarkEnd w:id="0"/>
      <w:r w:rsidRPr="00771322">
        <w:rPr>
          <w:rFonts w:asciiTheme="minorBidi" w:hAnsiTheme="minorBidi"/>
        </w:rPr>
        <w:t xml:space="preserve"> the rationale for th</w:t>
      </w:r>
      <w:r>
        <w:rPr>
          <w:rFonts w:asciiTheme="minorBidi" w:hAnsiTheme="minorBidi"/>
        </w:rPr>
        <w:t>e</w:t>
      </w:r>
      <w:r w:rsidRPr="00771322">
        <w:rPr>
          <w:rFonts w:asciiTheme="minorBidi" w:hAnsiTheme="minorBidi"/>
        </w:rPr>
        <w:t xml:space="preserve"> programme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qualification, considering the envisaged student intake and stakeholder needs.</w:t>
      </w:r>
    </w:p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ABF" w:rsidRPr="00771322" w:rsidTr="00E74BBB">
        <w:tc>
          <w:tcPr>
            <w:tcW w:w="9350" w:type="dxa"/>
          </w:tcPr>
          <w:p w:rsidR="00122ABF" w:rsidRDefault="00122ABF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C3E00" w:rsidRPr="00771322" w:rsidRDefault="00BC3E00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122ABF" w:rsidRPr="00771322" w:rsidRDefault="00122ABF" w:rsidP="00122ABF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122ABF" w:rsidRPr="00771322" w:rsidRDefault="00122ABF" w:rsidP="00122ABF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Provide the purpose of the programme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qualification and indicate how the proposed curriculum contributes to the achievement of the intended outcomes.</w:t>
      </w:r>
    </w:p>
    <w:p w:rsidR="00122ABF" w:rsidRPr="00771322" w:rsidRDefault="00122ABF" w:rsidP="00122ABF">
      <w:pPr>
        <w:pStyle w:val="ListParagraph"/>
        <w:spacing w:line="276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ABF" w:rsidRPr="00771322" w:rsidTr="00E74BBB">
        <w:tc>
          <w:tcPr>
            <w:tcW w:w="9350" w:type="dxa"/>
          </w:tcPr>
          <w:p w:rsidR="00122ABF" w:rsidRPr="001307E0" w:rsidRDefault="00122ABF" w:rsidP="001307E0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122ABF" w:rsidRPr="00771322" w:rsidRDefault="00122ABF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p w:rsidR="00122ABF" w:rsidRPr="00771322" w:rsidRDefault="00122ABF" w:rsidP="00122ABF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Indicate the minimum admission requirements for th</w:t>
      </w:r>
      <w:r>
        <w:rPr>
          <w:rFonts w:asciiTheme="minorBidi" w:hAnsiTheme="minorBidi"/>
        </w:rPr>
        <w:t>e</w:t>
      </w:r>
      <w:r w:rsidRPr="00771322">
        <w:rPr>
          <w:rFonts w:asciiTheme="minorBidi" w:hAnsiTheme="minorBidi"/>
        </w:rPr>
        <w:t xml:space="preserve"> programme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qualification.</w:t>
      </w:r>
    </w:p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ABF" w:rsidRPr="00771322" w:rsidTr="00E74BBB">
        <w:tc>
          <w:tcPr>
            <w:tcW w:w="9350" w:type="dxa"/>
          </w:tcPr>
          <w:p w:rsidR="00122ABF" w:rsidRPr="00BC3E00" w:rsidRDefault="00122ABF" w:rsidP="00BC3E00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122ABF" w:rsidRPr="00771322" w:rsidRDefault="00122ABF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p w:rsidR="00122ABF" w:rsidRPr="00771322" w:rsidRDefault="00122ABF" w:rsidP="00122ABF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Specify the selection criteria for th</w:t>
      </w:r>
      <w:r>
        <w:rPr>
          <w:rFonts w:asciiTheme="minorBidi" w:hAnsiTheme="minorBidi"/>
        </w:rPr>
        <w:t>e</w:t>
      </w:r>
      <w:r w:rsidRPr="00771322">
        <w:rPr>
          <w:rFonts w:asciiTheme="minorBidi" w:hAnsiTheme="minorBidi"/>
        </w:rPr>
        <w:t xml:space="preserve"> programme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qualification.</w:t>
      </w:r>
    </w:p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ABF" w:rsidRPr="00771322" w:rsidTr="00E74BBB">
        <w:tc>
          <w:tcPr>
            <w:tcW w:w="9350" w:type="dxa"/>
          </w:tcPr>
          <w:p w:rsidR="00122ABF" w:rsidRPr="00BC3E00" w:rsidRDefault="00122ABF" w:rsidP="00BC3E00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122ABF" w:rsidRPr="00771322" w:rsidRDefault="00122ABF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122ABF" w:rsidRPr="00771322" w:rsidRDefault="00122ABF" w:rsidP="00122ABF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5F6932" w:rsidRPr="00771322" w:rsidRDefault="005F6932" w:rsidP="005F6932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Complete Table A and Table B in terms of the module structure of the programme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 xml:space="preserve">qualification. </w:t>
      </w:r>
      <w:r>
        <w:rPr>
          <w:rFonts w:asciiTheme="minorBidi" w:hAnsiTheme="minorBidi"/>
        </w:rPr>
        <w:t>(</w:t>
      </w:r>
      <w:r w:rsidRPr="00771322">
        <w:rPr>
          <w:rFonts w:asciiTheme="minorBidi" w:hAnsiTheme="minorBidi"/>
        </w:rPr>
        <w:t xml:space="preserve">Upload the module outlines </w:t>
      </w:r>
      <w:r w:rsidRPr="00771322">
        <w:rPr>
          <w:rFonts w:asciiTheme="minorBidi" w:hAnsiTheme="minorBidi"/>
          <w:u w:val="single"/>
        </w:rPr>
        <w:t>here</w:t>
      </w:r>
      <w:ins w:id="1" w:author="Robin Naude" w:date="2020-10-20T15:40:00Z">
        <w:r>
          <w:rPr>
            <w:rFonts w:asciiTheme="minorBidi" w:hAnsiTheme="minorBidi"/>
            <w:u w:val="single"/>
          </w:rPr>
          <w:t>- S</w:t>
        </w:r>
      </w:ins>
      <w:r w:rsidRPr="00771322">
        <w:rPr>
          <w:rFonts w:asciiTheme="minorBidi" w:hAnsiTheme="minorBidi"/>
        </w:rPr>
        <w:t>.</w:t>
      </w:r>
      <w:r>
        <w:rPr>
          <w:rFonts w:asciiTheme="minorBidi" w:hAnsiTheme="minorBidi"/>
        </w:rPr>
        <w:t>)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b/>
          <w:bCs/>
          <w:szCs w:val="24"/>
        </w:rPr>
      </w:pPr>
      <w:r w:rsidRPr="00771322">
        <w:rPr>
          <w:rFonts w:asciiTheme="minorBidi" w:hAnsiTheme="minorBidi"/>
          <w:b/>
          <w:bCs/>
          <w:szCs w:val="24"/>
        </w:rPr>
        <w:t>Table A: Compulsory modules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W w:w="41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1477"/>
        <w:gridCol w:w="2064"/>
        <w:gridCol w:w="1917"/>
      </w:tblGrid>
      <w:tr w:rsidR="005F6932" w:rsidRPr="00771322" w:rsidTr="00E74BBB">
        <w:tc>
          <w:tcPr>
            <w:tcW w:w="1637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Module name</w:t>
            </w:r>
          </w:p>
        </w:tc>
        <w:tc>
          <w:tcPr>
            <w:tcW w:w="910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NQF Level of module</w:t>
            </w:r>
          </w:p>
        </w:tc>
        <w:tc>
          <w:tcPr>
            <w:tcW w:w="1272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Credits per module</w:t>
            </w:r>
          </w:p>
        </w:tc>
        <w:tc>
          <w:tcPr>
            <w:tcW w:w="1181" w:type="pct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Year of study</w:t>
            </w:r>
          </w:p>
        </w:tc>
      </w:tr>
      <w:tr w:rsidR="005F6932" w:rsidRPr="00771322" w:rsidTr="00E74BBB">
        <w:tc>
          <w:tcPr>
            <w:tcW w:w="1637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910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272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181" w:type="pct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  <w:tr w:rsidR="005F6932" w:rsidRPr="00771322" w:rsidTr="00E74BBB">
        <w:tc>
          <w:tcPr>
            <w:tcW w:w="1637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910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272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181" w:type="pct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  <w:tr w:rsidR="005F6932" w:rsidRPr="00771322" w:rsidTr="00E74BBB">
        <w:tc>
          <w:tcPr>
            <w:tcW w:w="1637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Total</w:t>
            </w:r>
          </w:p>
        </w:tc>
        <w:tc>
          <w:tcPr>
            <w:tcW w:w="910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272" w:type="pct"/>
            <w:shd w:val="clear" w:color="auto" w:fill="auto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X</w:t>
            </w:r>
          </w:p>
        </w:tc>
        <w:tc>
          <w:tcPr>
            <w:tcW w:w="1181" w:type="pct"/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b/>
          <w:bCs/>
          <w:szCs w:val="24"/>
        </w:rPr>
      </w:pPr>
      <w:r w:rsidRPr="00771322">
        <w:rPr>
          <w:rFonts w:asciiTheme="minorBidi" w:hAnsiTheme="minorBidi"/>
          <w:b/>
          <w:bCs/>
          <w:szCs w:val="24"/>
        </w:rPr>
        <w:t>Table B: Elective modules (if applicable)</w:t>
      </w:r>
      <w:del w:id="2" w:author="Robin Naude" w:date="2020-10-20T15:46:00Z">
        <w:r w:rsidRPr="00771322" w:rsidDel="002F2E5B">
          <w:rPr>
            <w:rFonts w:asciiTheme="minorBidi" w:hAnsiTheme="minorBidi"/>
            <w:b/>
            <w:bCs/>
            <w:szCs w:val="24"/>
          </w:rPr>
          <w:delText xml:space="preserve"> </w:delText>
        </w:r>
      </w:del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W w:w="53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" w:author="Robin Naude" w:date="2020-10-20T15:50:00Z">
          <w:tblPr>
            <w:tblW w:w="5306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689"/>
        <w:gridCol w:w="2659"/>
        <w:gridCol w:w="2066"/>
        <w:gridCol w:w="1918"/>
        <w:tblGridChange w:id="4">
          <w:tblGrid>
            <w:gridCol w:w="4111"/>
            <w:gridCol w:w="2125"/>
            <w:gridCol w:w="1844"/>
            <w:gridCol w:w="1842"/>
          </w:tblGrid>
        </w:tblGridChange>
      </w:tblGrid>
      <w:tr w:rsidR="005F6932" w:rsidRPr="00771322" w:rsidTr="00E74BBB">
        <w:tc>
          <w:tcPr>
            <w:tcW w:w="1785" w:type="pct"/>
            <w:shd w:val="clear" w:color="auto" w:fill="auto"/>
            <w:tcPrChange w:id="5" w:author="Robin Naude" w:date="2020-10-20T15:50:00Z">
              <w:tcPr>
                <w:tcW w:w="2072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Module name</w:t>
            </w:r>
          </w:p>
        </w:tc>
        <w:tc>
          <w:tcPr>
            <w:tcW w:w="1287" w:type="pct"/>
            <w:shd w:val="clear" w:color="auto" w:fill="auto"/>
            <w:tcPrChange w:id="6" w:author="Robin Naude" w:date="2020-10-20T15:50:00Z">
              <w:tcPr>
                <w:tcW w:w="1071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NQF Level of module</w:t>
            </w:r>
          </w:p>
        </w:tc>
        <w:tc>
          <w:tcPr>
            <w:tcW w:w="1000" w:type="pct"/>
            <w:shd w:val="clear" w:color="auto" w:fill="auto"/>
            <w:tcPrChange w:id="7" w:author="Robin Naude" w:date="2020-10-20T15:50:00Z">
              <w:tcPr>
                <w:tcW w:w="929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Credits per module</w:t>
            </w:r>
          </w:p>
        </w:tc>
        <w:tc>
          <w:tcPr>
            <w:tcW w:w="928" w:type="pct"/>
            <w:tcPrChange w:id="8" w:author="Robin Naude" w:date="2020-10-20T15:50:00Z">
              <w:tcPr>
                <w:tcW w:w="928" w:type="pct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Year of study</w:t>
            </w:r>
          </w:p>
        </w:tc>
      </w:tr>
      <w:tr w:rsidR="005F6932" w:rsidRPr="00771322" w:rsidTr="00E74BBB">
        <w:tc>
          <w:tcPr>
            <w:tcW w:w="1785" w:type="pct"/>
            <w:shd w:val="clear" w:color="auto" w:fill="auto"/>
            <w:tcPrChange w:id="9" w:author="Robin Naude" w:date="2020-10-20T15:50:00Z">
              <w:tcPr>
                <w:tcW w:w="2072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287" w:type="pct"/>
            <w:shd w:val="clear" w:color="auto" w:fill="auto"/>
            <w:tcPrChange w:id="10" w:author="Robin Naude" w:date="2020-10-20T15:50:00Z">
              <w:tcPr>
                <w:tcW w:w="1071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000" w:type="pct"/>
            <w:shd w:val="clear" w:color="auto" w:fill="auto"/>
            <w:tcPrChange w:id="11" w:author="Robin Naude" w:date="2020-10-20T15:50:00Z">
              <w:tcPr>
                <w:tcW w:w="929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928" w:type="pct"/>
            <w:tcPrChange w:id="12" w:author="Robin Naude" w:date="2020-10-20T15:50:00Z">
              <w:tcPr>
                <w:tcW w:w="928" w:type="pct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  <w:tr w:rsidR="005F6932" w:rsidRPr="00771322" w:rsidTr="00E74BBB">
        <w:tc>
          <w:tcPr>
            <w:tcW w:w="1785" w:type="pct"/>
            <w:shd w:val="clear" w:color="auto" w:fill="auto"/>
            <w:tcPrChange w:id="13" w:author="Robin Naude" w:date="2020-10-20T15:50:00Z">
              <w:tcPr>
                <w:tcW w:w="2072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287" w:type="pct"/>
            <w:shd w:val="clear" w:color="auto" w:fill="auto"/>
            <w:tcPrChange w:id="14" w:author="Robin Naude" w:date="2020-10-20T15:50:00Z">
              <w:tcPr>
                <w:tcW w:w="1071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000" w:type="pct"/>
            <w:shd w:val="clear" w:color="auto" w:fill="auto"/>
            <w:tcPrChange w:id="15" w:author="Robin Naude" w:date="2020-10-20T15:50:00Z">
              <w:tcPr>
                <w:tcW w:w="929" w:type="pct"/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928" w:type="pct"/>
            <w:tcPrChange w:id="16" w:author="Robin Naude" w:date="2020-10-20T15:50:00Z">
              <w:tcPr>
                <w:tcW w:w="928" w:type="pct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  <w:tr w:rsidR="005F6932" w:rsidRPr="00771322" w:rsidTr="00E74BBB">
        <w:tc>
          <w:tcPr>
            <w:tcW w:w="1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7" w:author="Robin Naude" w:date="2020-10-20T15:50:00Z">
              <w:tcPr>
                <w:tcW w:w="20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Number of electives required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8" w:author="Robin Naude" w:date="2020-10-20T15:50:00Z">
              <w:tcPr>
                <w:tcW w:w="107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9" w:author="Robin Naude" w:date="2020-10-20T15:50:00Z">
              <w:tcPr>
                <w:tcW w:w="9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X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" w:author="Robin Naude" w:date="2020-10-20T15:50:00Z">
              <w:tcPr>
                <w:tcW w:w="92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  <w:tr w:rsidR="005F6932" w:rsidRPr="00771322" w:rsidTr="00E74BBB">
        <w:tc>
          <w:tcPr>
            <w:tcW w:w="1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" w:author="Robin Naude" w:date="2020-10-20T15:50:00Z">
              <w:tcPr>
                <w:tcW w:w="20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Total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2" w:author="Robin Naude" w:date="2020-10-20T15:50:00Z">
              <w:tcPr>
                <w:tcW w:w="107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3" w:author="Robin Naude" w:date="2020-10-20T15:50:00Z">
              <w:tcPr>
                <w:tcW w:w="9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  <w:r w:rsidRPr="00771322">
              <w:rPr>
                <w:rFonts w:asciiTheme="minorBidi" w:hAnsiTheme="minorBidi"/>
                <w:szCs w:val="24"/>
              </w:rPr>
              <w:t>XXX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" w:author="Robin Naude" w:date="2020-10-20T15:50:00Z">
              <w:tcPr>
                <w:tcW w:w="92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F6932" w:rsidRPr="00771322" w:rsidRDefault="005F6932" w:rsidP="00E74BB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</w:tbl>
    <w:p w:rsidR="005F6932" w:rsidRPr="00771322" w:rsidRDefault="005F6932" w:rsidP="005F6932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5F6932" w:rsidRPr="00771322" w:rsidRDefault="005F6932" w:rsidP="005F6932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Specify the rules of combination for the constituent modules to indicate coherence. Indicate the rules of progression (semester / year) if applicable.</w:t>
      </w:r>
    </w:p>
    <w:p w:rsidR="005F6932" w:rsidRPr="00771322" w:rsidRDefault="005F6932" w:rsidP="005F6932">
      <w:pPr>
        <w:spacing w:line="276" w:lineRule="auto"/>
        <w:ind w:left="360"/>
        <w:rPr>
          <w:rFonts w:asciiTheme="minorBidi" w:hAnsiTheme="minorBidi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F6932" w:rsidRPr="00771322" w:rsidTr="00E74BBB">
        <w:tc>
          <w:tcPr>
            <w:tcW w:w="9918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5F6932" w:rsidRPr="00A24E2E" w:rsidRDefault="005F6932" w:rsidP="005F6932">
      <w:pPr>
        <w:pStyle w:val="ListParagraph"/>
        <w:numPr>
          <w:ilvl w:val="0"/>
          <w:numId w:val="9"/>
        </w:numPr>
        <w:spacing w:after="0" w:line="276" w:lineRule="auto"/>
        <w:contextualSpacing w:val="0"/>
        <w:rPr>
          <w:rFonts w:asciiTheme="minorBidi" w:hAnsiTheme="minorBidi"/>
        </w:rPr>
      </w:pPr>
      <w:r w:rsidRPr="00A24E2E">
        <w:rPr>
          <w:rFonts w:asciiTheme="minorBidi" w:hAnsiTheme="minorBidi"/>
        </w:rPr>
        <w:t>Indicate the exit level outcomes and associated assessment criteria of the programme / qualification:</w:t>
      </w:r>
    </w:p>
    <w:p w:rsidR="005F6932" w:rsidRPr="00771322" w:rsidRDefault="005F6932" w:rsidP="005F6932">
      <w:pPr>
        <w:pStyle w:val="ListParagraph"/>
        <w:spacing w:line="276" w:lineRule="auto"/>
        <w:jc w:val="both"/>
        <w:rPr>
          <w:rFonts w:asciiTheme="minorBidi" w:hAnsiTheme="minorBidi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590"/>
        <w:gridCol w:w="4770"/>
      </w:tblGrid>
      <w:tr w:rsidR="005F6932" w:rsidRPr="00771322" w:rsidTr="00E74BBB">
        <w:tc>
          <w:tcPr>
            <w:tcW w:w="4590" w:type="dxa"/>
          </w:tcPr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b/>
                <w:bCs/>
                <w:sz w:val="24"/>
              </w:rPr>
            </w:pPr>
            <w:r w:rsidRPr="00771322">
              <w:rPr>
                <w:rFonts w:asciiTheme="minorBidi" w:hAnsiTheme="minorBidi"/>
                <w:b/>
                <w:bCs/>
                <w:sz w:val="24"/>
              </w:rPr>
              <w:t>ELOs</w:t>
            </w:r>
          </w:p>
        </w:tc>
        <w:tc>
          <w:tcPr>
            <w:tcW w:w="4770" w:type="dxa"/>
          </w:tcPr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b/>
                <w:bCs/>
                <w:sz w:val="24"/>
              </w:rPr>
            </w:pPr>
            <w:r w:rsidRPr="00771322">
              <w:rPr>
                <w:rFonts w:asciiTheme="minorBidi" w:hAnsiTheme="minorBidi"/>
                <w:b/>
                <w:bCs/>
                <w:sz w:val="24"/>
              </w:rPr>
              <w:t>AAC</w:t>
            </w:r>
          </w:p>
        </w:tc>
      </w:tr>
      <w:tr w:rsidR="005F6932" w:rsidRPr="00771322" w:rsidTr="00E74BBB">
        <w:tc>
          <w:tcPr>
            <w:tcW w:w="4590" w:type="dxa"/>
          </w:tcPr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77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0</w:t>
      </w:r>
      <w:r w:rsidRPr="00771322">
        <w:rPr>
          <w:rFonts w:asciiTheme="minorBidi" w:hAnsiTheme="minorBidi"/>
          <w:szCs w:val="24"/>
        </w:rPr>
        <w:t>. Explain how the competences that will be developed in the programme are aligned to the NQF level of the qualification</w:t>
      </w:r>
      <w:r>
        <w:rPr>
          <w:rFonts w:asciiTheme="minorBidi" w:hAnsiTheme="minorBidi"/>
          <w:szCs w:val="24"/>
        </w:rPr>
        <w:t>.</w:t>
      </w:r>
      <w:r w:rsidRPr="00771322">
        <w:rPr>
          <w:rFonts w:asciiTheme="minorBidi" w:hAnsiTheme="minorBidi"/>
          <w:szCs w:val="24"/>
        </w:rPr>
        <w:t xml:space="preserve"> 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1</w:t>
      </w:r>
      <w:r w:rsidRPr="00771322">
        <w:rPr>
          <w:rFonts w:asciiTheme="minorBidi" w:hAnsiTheme="minorBidi"/>
          <w:szCs w:val="24"/>
        </w:rPr>
        <w:t xml:space="preserve">. Explain how the programme design - in terms of the proportion of theoretical, practical and experiential learning (if applicable) – meets the requirements of the qualification </w:t>
      </w:r>
      <w:r w:rsidRPr="00771322">
        <w:rPr>
          <w:rFonts w:asciiTheme="minorBidi" w:hAnsiTheme="minorBidi"/>
          <w:i/>
          <w:szCs w:val="24"/>
        </w:rPr>
        <w:t>level</w:t>
      </w:r>
      <w:r w:rsidRPr="00771322">
        <w:rPr>
          <w:rFonts w:asciiTheme="minorBidi" w:hAnsiTheme="minorBidi"/>
          <w:szCs w:val="24"/>
        </w:rPr>
        <w:t xml:space="preserve"> and </w:t>
      </w:r>
      <w:r w:rsidRPr="00771322">
        <w:rPr>
          <w:rFonts w:asciiTheme="minorBidi" w:hAnsiTheme="minorBidi"/>
          <w:i/>
          <w:szCs w:val="24"/>
        </w:rPr>
        <w:t>type</w:t>
      </w:r>
      <w:r w:rsidRPr="00771322">
        <w:rPr>
          <w:rFonts w:asciiTheme="minorBidi" w:hAnsiTheme="minorBidi"/>
          <w:szCs w:val="24"/>
        </w:rPr>
        <w:t>.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6A2E6C" w:rsidRDefault="005F6932" w:rsidP="006A2E6C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2</w:t>
      </w:r>
      <w:r w:rsidRPr="00771322">
        <w:rPr>
          <w:rFonts w:asciiTheme="minorBidi" w:hAnsiTheme="minorBidi"/>
          <w:szCs w:val="24"/>
        </w:rPr>
        <w:t>. International comparability: Indicate how this programme / qualification compares with or relates to professional standards, or to comparable accredited programmes / qualifications offered in other parts of the world.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3</w:t>
      </w:r>
      <w:r w:rsidRPr="00771322">
        <w:rPr>
          <w:rFonts w:asciiTheme="minorBidi" w:hAnsiTheme="minorBidi"/>
          <w:szCs w:val="24"/>
        </w:rPr>
        <w:t>. If no comparable programmes / qualifications are indicated, provide substantive reasons why this qualification should be considered ‘terminal’ (in other words, there are no articulation pathways on the NQF).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4</w:t>
      </w:r>
      <w:r w:rsidRPr="00771322">
        <w:rPr>
          <w:rFonts w:asciiTheme="minorBidi" w:hAnsiTheme="minorBidi"/>
          <w:szCs w:val="24"/>
        </w:rPr>
        <w:t>. Provide details of how Recognition of Prior Learning (RPL) will be applied in this programme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/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qualification.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6A2E6C" w:rsidRDefault="005F6932" w:rsidP="006A2E6C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5</w:t>
      </w:r>
      <w:r w:rsidRPr="00771322">
        <w:rPr>
          <w:rFonts w:asciiTheme="minorBidi" w:hAnsiTheme="minorBidi"/>
          <w:szCs w:val="24"/>
        </w:rPr>
        <w:t>. If RPL is not envisaged for this programme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/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qualification, please indicate the reason/s for this.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6A2E6C" w:rsidRDefault="005F6932" w:rsidP="006A2E6C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3233EC" w:rsidRDefault="005F6932" w:rsidP="005F6932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16. </w:t>
      </w:r>
      <w:r w:rsidRPr="003233EC">
        <w:rPr>
          <w:rFonts w:asciiTheme="minorBidi" w:hAnsiTheme="minorBidi"/>
        </w:rPr>
        <w:t>Provide details of how Credit Accumulation and Transfer (CAT) will be applied in this programme</w:t>
      </w:r>
      <w:r>
        <w:rPr>
          <w:rFonts w:asciiTheme="minorBidi" w:hAnsiTheme="minorBidi"/>
        </w:rPr>
        <w:t xml:space="preserve"> </w:t>
      </w:r>
      <w:r w:rsidRPr="003233EC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3233EC">
        <w:rPr>
          <w:rFonts w:asciiTheme="minorBidi" w:hAnsiTheme="minorBidi"/>
        </w:rPr>
        <w:t>qualification.</w:t>
      </w:r>
    </w:p>
    <w:p w:rsidR="005F6932" w:rsidRPr="00771322" w:rsidRDefault="005F6932" w:rsidP="005F6932">
      <w:pPr>
        <w:pStyle w:val="ListParagraph"/>
        <w:spacing w:line="276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6A2E6C" w:rsidRDefault="005F6932" w:rsidP="006A2E6C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3233EC" w:rsidRDefault="005F6932" w:rsidP="005F6932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17. </w:t>
      </w:r>
      <w:r w:rsidRPr="003233EC">
        <w:rPr>
          <w:rFonts w:asciiTheme="minorBidi" w:hAnsiTheme="minorBidi"/>
        </w:rPr>
        <w:t xml:space="preserve">Describe the horizontal, vertical, and diagonal articulation possibilities of this qualification </w:t>
      </w:r>
      <w:r>
        <w:rPr>
          <w:rFonts w:asciiTheme="minorBidi" w:hAnsiTheme="minorBidi"/>
        </w:rPr>
        <w:t>in relation to</w:t>
      </w:r>
      <w:r w:rsidRPr="003233EC">
        <w:rPr>
          <w:rFonts w:asciiTheme="minorBidi" w:hAnsiTheme="minorBidi"/>
        </w:rPr>
        <w:t xml:space="preserve"> other registered qualifications. If there are no articulation possibilities, provide substantive reasons why the programme</w:t>
      </w:r>
      <w:r>
        <w:rPr>
          <w:rFonts w:asciiTheme="minorBidi" w:hAnsiTheme="minorBidi"/>
        </w:rPr>
        <w:t xml:space="preserve"> </w:t>
      </w:r>
      <w:r w:rsidRPr="003233EC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3233EC">
        <w:rPr>
          <w:rFonts w:asciiTheme="minorBidi" w:hAnsiTheme="minorBidi"/>
        </w:rPr>
        <w:t>qualification should nonetheless be considered viable.</w:t>
      </w:r>
    </w:p>
    <w:p w:rsidR="005F6932" w:rsidRPr="00771322" w:rsidRDefault="005F6932" w:rsidP="005F6932">
      <w:pPr>
        <w:pStyle w:val="ListParagraph"/>
        <w:spacing w:line="276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5F6932" w:rsidRPr="006A2E6C" w:rsidRDefault="005F6932" w:rsidP="006A2E6C">
            <w:pPr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AA5483" w:rsidRDefault="005F6932" w:rsidP="005F6932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18. </w:t>
      </w:r>
      <w:r w:rsidRPr="00AA5483">
        <w:rPr>
          <w:rFonts w:asciiTheme="minorBidi" w:hAnsiTheme="minorBidi"/>
        </w:rPr>
        <w:t>Provide the following information if the programme</w:t>
      </w:r>
      <w:r>
        <w:rPr>
          <w:rFonts w:asciiTheme="minorBidi" w:hAnsiTheme="minorBidi"/>
        </w:rPr>
        <w:t xml:space="preserve"> </w:t>
      </w:r>
      <w:r w:rsidRPr="00AA5483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AA5483">
        <w:rPr>
          <w:rFonts w:asciiTheme="minorBidi" w:hAnsiTheme="minorBidi"/>
        </w:rPr>
        <w:t>qualification includes any form of experiential learning / work-integrated learning (WIL), e.g. problem-based learning / work-directed theoretical learning / project-based learning /</w:t>
      </w:r>
      <w:r>
        <w:rPr>
          <w:rFonts w:asciiTheme="minorBidi" w:hAnsiTheme="minorBidi"/>
        </w:rPr>
        <w:t xml:space="preserve"> </w:t>
      </w:r>
      <w:r w:rsidRPr="00AA5483">
        <w:rPr>
          <w:rFonts w:asciiTheme="minorBidi" w:hAnsiTheme="minorBidi"/>
        </w:rPr>
        <w:t>workplace-based learning.</w:t>
      </w:r>
    </w:p>
    <w:p w:rsidR="005F6932" w:rsidRPr="00771322" w:rsidRDefault="005F6932" w:rsidP="005F6932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5F6932" w:rsidRDefault="005F6932" w:rsidP="005F6932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1</w:t>
      </w:r>
      <w:r>
        <w:rPr>
          <w:rFonts w:asciiTheme="minorBidi" w:hAnsiTheme="minorBidi"/>
          <w:szCs w:val="24"/>
        </w:rPr>
        <w:t>8</w:t>
      </w:r>
      <w:r w:rsidRPr="00771322">
        <w:rPr>
          <w:rFonts w:asciiTheme="minorBidi" w:hAnsiTheme="minorBidi"/>
          <w:szCs w:val="24"/>
        </w:rPr>
        <w:t xml:space="preserve">.1 Indicate the institution’s role and responsibility in the placement of students in a workplace-based environment. 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AA5483" w:rsidRDefault="005F6932" w:rsidP="005F6932">
      <w:pPr>
        <w:pStyle w:val="ListParagraph"/>
        <w:numPr>
          <w:ilvl w:val="1"/>
          <w:numId w:val="11"/>
        </w:numPr>
        <w:spacing w:after="0" w:line="276" w:lineRule="auto"/>
        <w:contextualSpacing w:val="0"/>
        <w:rPr>
          <w:rFonts w:asciiTheme="minorBidi" w:hAnsiTheme="minorBidi"/>
        </w:rPr>
      </w:pPr>
      <w:r w:rsidRPr="00AA5483">
        <w:rPr>
          <w:rFonts w:asciiTheme="minorBidi" w:hAnsiTheme="minorBidi"/>
        </w:rPr>
        <w:t>Explain the process for the supervision and monitoring of experiential learning/WIL (in the case of workplace-based learning).</w:t>
      </w:r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AA5483" w:rsidRDefault="005F6932" w:rsidP="005F6932">
      <w:pPr>
        <w:pStyle w:val="ListParagraph"/>
        <w:numPr>
          <w:ilvl w:val="1"/>
          <w:numId w:val="11"/>
        </w:numPr>
        <w:spacing w:after="0" w:line="276" w:lineRule="auto"/>
        <w:contextualSpacing w:val="0"/>
        <w:rPr>
          <w:rFonts w:asciiTheme="minorBidi" w:hAnsiTheme="minorBidi"/>
        </w:rPr>
      </w:pPr>
      <w:r w:rsidRPr="00AA5483">
        <w:rPr>
          <w:rFonts w:asciiTheme="minorBidi" w:hAnsiTheme="minorBidi"/>
        </w:rPr>
        <w:t xml:space="preserve">Discuss how the learning outcomes will be assessed. </w:t>
      </w:r>
    </w:p>
    <w:p w:rsidR="005F6932" w:rsidRPr="00771322" w:rsidRDefault="005F6932" w:rsidP="005F6932">
      <w:pPr>
        <w:pStyle w:val="ListParagraph"/>
        <w:spacing w:line="276" w:lineRule="auto"/>
        <w:ind w:left="480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932" w:rsidRPr="00771322" w:rsidTr="00E74BBB">
        <w:tc>
          <w:tcPr>
            <w:tcW w:w="9350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p w:rsidR="005F6932" w:rsidRPr="00771322" w:rsidRDefault="005F6932" w:rsidP="005F6932">
      <w:pPr>
        <w:pStyle w:val="ListParagraph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Upload the document in which the following should be indicated:</w:t>
      </w:r>
      <w:ins w:id="25" w:author="Robin Naude" w:date="2020-10-20T15:51:00Z">
        <w:r>
          <w:rPr>
            <w:rFonts w:asciiTheme="minorBidi" w:hAnsiTheme="minorBidi"/>
          </w:rPr>
          <w:t xml:space="preserve"> - S</w:t>
        </w:r>
      </w:ins>
    </w:p>
    <w:p w:rsidR="005F6932" w:rsidRPr="00771322" w:rsidRDefault="005F6932" w:rsidP="005F6932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2"/>
        <w:gridCol w:w="5598"/>
      </w:tblGrid>
      <w:tr w:rsidR="005F6932" w:rsidRPr="00771322" w:rsidTr="00E74BBB">
        <w:tc>
          <w:tcPr>
            <w:tcW w:w="9360" w:type="dxa"/>
            <w:gridSpan w:val="2"/>
            <w:shd w:val="clear" w:color="auto" w:fill="auto"/>
          </w:tcPr>
          <w:p w:rsidR="005F6932" w:rsidRPr="00771322" w:rsidRDefault="005F6932" w:rsidP="00E74BB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highlight w:val="yellow"/>
              </w:rPr>
            </w:pPr>
            <w:r w:rsidRPr="00771322">
              <w:rPr>
                <w:rFonts w:asciiTheme="minorBidi" w:hAnsiTheme="minorBidi"/>
                <w:sz w:val="24"/>
                <w:lang w:val="en-US"/>
              </w:rPr>
              <w:t>- Type/s of experiential learning/WIL in th</w:t>
            </w:r>
            <w:r>
              <w:rPr>
                <w:rFonts w:asciiTheme="minorBidi" w:hAnsiTheme="minorBidi"/>
                <w:sz w:val="24"/>
                <w:lang w:val="en-US"/>
              </w:rPr>
              <w:t>e</w:t>
            </w:r>
            <w:r w:rsidRPr="00771322">
              <w:rPr>
                <w:rFonts w:asciiTheme="minorBidi" w:hAnsiTheme="minorBidi"/>
                <w:sz w:val="24"/>
                <w:lang w:val="en-US"/>
              </w:rPr>
              <w:t xml:space="preserve"> programme</w:t>
            </w:r>
          </w:p>
        </w:tc>
      </w:tr>
      <w:tr w:rsidR="005F6932" w:rsidRPr="00771322" w:rsidTr="00E74BBB">
        <w:tc>
          <w:tcPr>
            <w:tcW w:w="9360" w:type="dxa"/>
            <w:gridSpan w:val="2"/>
          </w:tcPr>
          <w:p w:rsidR="005F6932" w:rsidRPr="00771322" w:rsidRDefault="005F6932" w:rsidP="00E74BB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highlight w:val="yellow"/>
              </w:rPr>
            </w:pPr>
            <w:r w:rsidRPr="00771322">
              <w:rPr>
                <w:rFonts w:asciiTheme="minorBidi" w:hAnsiTheme="minorBidi"/>
                <w:sz w:val="24"/>
                <w:lang w:val="en-US"/>
              </w:rPr>
              <w:t>- Duration of placement (if applicable)</w:t>
            </w:r>
          </w:p>
        </w:tc>
      </w:tr>
      <w:tr w:rsidR="005F6932" w:rsidRPr="00771322" w:rsidTr="00E74BBB">
        <w:trPr>
          <w:trHeight w:val="1199"/>
        </w:trPr>
        <w:tc>
          <w:tcPr>
            <w:tcW w:w="3762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bookmarkStart w:id="26" w:name="_Toc39651527"/>
            <w:bookmarkStart w:id="27" w:name="_Toc40363827"/>
            <w:bookmarkStart w:id="28" w:name="_Toc40364069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- Credit value</w:t>
            </w:r>
            <w:bookmarkEnd w:id="26"/>
            <w:bookmarkEnd w:id="27"/>
            <w:bookmarkEnd w:id="28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(per year of study and in total for the programme)</w:t>
            </w:r>
          </w:p>
        </w:tc>
        <w:tc>
          <w:tcPr>
            <w:tcW w:w="5598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889"/>
              <w:gridCol w:w="921"/>
              <w:gridCol w:w="921"/>
              <w:gridCol w:w="921"/>
            </w:tblGrid>
            <w:tr w:rsidR="005F6932" w:rsidRPr="00771322" w:rsidTr="00E74BBB">
              <w:tc>
                <w:tcPr>
                  <w:tcW w:w="1889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 w:rsidRPr="00771322">
                    <w:rPr>
                      <w:rFonts w:asciiTheme="minorBidi" w:hAnsiTheme="minorBidi"/>
                      <w:sz w:val="24"/>
                    </w:rPr>
                    <w:t>Year of study</w:t>
                  </w:r>
                </w:p>
              </w:tc>
              <w:tc>
                <w:tcPr>
                  <w:tcW w:w="921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</w:p>
              </w:tc>
              <w:tc>
                <w:tcPr>
                  <w:tcW w:w="921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921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5F6932" w:rsidRPr="00771322" w:rsidTr="00E74BBB">
              <w:tc>
                <w:tcPr>
                  <w:tcW w:w="1889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 w:rsidRPr="00771322">
                    <w:rPr>
                      <w:rFonts w:asciiTheme="minorBidi" w:hAnsiTheme="minorBidi"/>
                      <w:sz w:val="24"/>
                    </w:rPr>
                    <w:t>Number of credits</w:t>
                  </w:r>
                </w:p>
              </w:tc>
              <w:tc>
                <w:tcPr>
                  <w:tcW w:w="921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</w:p>
              </w:tc>
              <w:tc>
                <w:tcPr>
                  <w:tcW w:w="921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921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5F6932" w:rsidRPr="00771322" w:rsidTr="00E74BBB">
              <w:tc>
                <w:tcPr>
                  <w:tcW w:w="1889" w:type="dxa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 w:rsidRPr="00771322">
                    <w:rPr>
                      <w:rFonts w:asciiTheme="minorBidi" w:hAnsiTheme="minorBidi"/>
                      <w:sz w:val="24"/>
                    </w:rPr>
                    <w:t>Total credits for experiential learning/WIL</w:t>
                  </w:r>
                </w:p>
              </w:tc>
              <w:tc>
                <w:tcPr>
                  <w:tcW w:w="2763" w:type="dxa"/>
                  <w:gridSpan w:val="3"/>
                </w:tcPr>
                <w:p w:rsidR="005F6932" w:rsidRPr="00771322" w:rsidRDefault="005F6932" w:rsidP="00E74BB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</w:tc>
      </w:tr>
      <w:tr w:rsidR="005F6932" w:rsidRPr="00771322" w:rsidTr="00E74BBB">
        <w:tc>
          <w:tcPr>
            <w:tcW w:w="9360" w:type="dxa"/>
            <w:gridSpan w:val="2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bookmarkStart w:id="29" w:name="_Toc40363828"/>
            <w:bookmarkStart w:id="30" w:name="_Toc40364070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- Are the credits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for </w:t>
            </w:r>
            <w:r w:rsidRPr="00512345">
              <w:rPr>
                <w:rFonts w:asciiTheme="minorBidi" w:hAnsiTheme="minorBidi"/>
                <w:sz w:val="24"/>
                <w:szCs w:val="24"/>
                <w:lang w:val="en-US"/>
              </w:rPr>
              <w:t>experiential learning/WIL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included in the total number of credits for the qualification?</w:t>
            </w:r>
            <w:bookmarkEnd w:id="29"/>
            <w:bookmarkEnd w:id="30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5F6932" w:rsidRPr="00771322" w:rsidTr="00E74BBB">
        <w:tc>
          <w:tcPr>
            <w:tcW w:w="9360" w:type="dxa"/>
            <w:gridSpan w:val="2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bookmarkStart w:id="31" w:name="_Toc39651528"/>
            <w:bookmarkStart w:id="32" w:name="_Toc40363829"/>
            <w:bookmarkStart w:id="33" w:name="_Toc40364071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- Learning outcomes</w:t>
            </w:r>
            <w:bookmarkEnd w:id="31"/>
            <w:bookmarkEnd w:id="32"/>
            <w:bookmarkEnd w:id="33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(per year of study)</w:t>
            </w:r>
          </w:p>
        </w:tc>
      </w:tr>
      <w:tr w:rsidR="005F6932" w:rsidRPr="00771322" w:rsidTr="00E74BBB">
        <w:tc>
          <w:tcPr>
            <w:tcW w:w="3762" w:type="dxa"/>
          </w:tcPr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5598" w:type="dxa"/>
          </w:tcPr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  <w:tr w:rsidR="005F6932" w:rsidRPr="00771322" w:rsidTr="00E74BBB">
        <w:tc>
          <w:tcPr>
            <w:tcW w:w="3762" w:type="dxa"/>
          </w:tcPr>
          <w:p w:rsidR="005F693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  <w:p w:rsidR="005F6932" w:rsidRPr="00771322" w:rsidRDefault="005F6932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5598" w:type="dxa"/>
          </w:tcPr>
          <w:p w:rsidR="005F6932" w:rsidRPr="00771322" w:rsidRDefault="005F6932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</w:tc>
      </w:tr>
    </w:tbl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Pr="000A3E01" w:rsidRDefault="000A3E01" w:rsidP="000A3E01"/>
    <w:sectPr w:rsidR="000A3E01" w:rsidRPr="000A3E01" w:rsidSect="00DB5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7587" w:rsidRDefault="00D37587" w:rsidP="00FD2996">
      <w:pPr>
        <w:spacing w:after="0" w:line="240" w:lineRule="auto"/>
      </w:pPr>
      <w:r>
        <w:separator/>
      </w:r>
    </w:p>
  </w:endnote>
  <w:endnote w:type="continuationSeparator" w:id="0">
    <w:p w:rsidR="00D37587" w:rsidRDefault="00D37587" w:rsidP="00FD2996">
      <w:pPr>
        <w:spacing w:after="0" w:line="240" w:lineRule="auto"/>
      </w:pPr>
      <w:r>
        <w:continuationSeparator/>
      </w:r>
    </w:p>
  </w:endnote>
  <w:endnote w:type="continuationNotice" w:id="1">
    <w:p w:rsidR="00D37587" w:rsidRDefault="00D37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34" w:name="_Hlk50381648"/>
    <w:bookmarkStart w:id="35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AFD996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34"/>
  <w:bookmarkEnd w:id="35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86912F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7587" w:rsidRDefault="00D37587" w:rsidP="00FD2996">
      <w:pPr>
        <w:spacing w:after="0" w:line="240" w:lineRule="auto"/>
      </w:pPr>
      <w:r>
        <w:separator/>
      </w:r>
    </w:p>
  </w:footnote>
  <w:footnote w:type="continuationSeparator" w:id="0">
    <w:p w:rsidR="00D37587" w:rsidRDefault="00D37587" w:rsidP="00FD2996">
      <w:pPr>
        <w:spacing w:after="0" w:line="240" w:lineRule="auto"/>
      </w:pPr>
      <w:r>
        <w:continuationSeparator/>
      </w:r>
    </w:p>
  </w:footnote>
  <w:footnote w:type="continuationNotice" w:id="1">
    <w:p w:rsidR="00D37587" w:rsidRDefault="00D375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4E40BC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Accreditation </w:t>
                          </w:r>
                        </w:p>
                        <w:p w:rsidR="004E40BC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Application </w:t>
                          </w:r>
                        </w:p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4E40BC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Accreditation </w:t>
                    </w:r>
                  </w:p>
                  <w:p w:rsidR="004E40BC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Application </w:t>
                    </w:r>
                  </w:p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CE2B66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9D7"/>
    <w:multiLevelType w:val="hybridMultilevel"/>
    <w:tmpl w:val="68E20F46"/>
    <w:lvl w:ilvl="0" w:tplc="1C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E11EB"/>
    <w:multiLevelType w:val="hybridMultilevel"/>
    <w:tmpl w:val="D0A028DA"/>
    <w:lvl w:ilvl="0" w:tplc="1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767A9A"/>
    <w:multiLevelType w:val="hybridMultilevel"/>
    <w:tmpl w:val="58C4E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951E5E"/>
    <w:multiLevelType w:val="multilevel"/>
    <w:tmpl w:val="77C2ABC0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F96DCA"/>
    <w:multiLevelType w:val="hybridMultilevel"/>
    <w:tmpl w:val="67C2E6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in Naude">
    <w15:presenceInfo w15:providerId="AD" w15:userId="S::Naude.R@che.ac.za::83b828a5-5959-4371-b09f-0c74bd1d9c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4D6E"/>
    <w:rsid w:val="001064DA"/>
    <w:rsid w:val="00113883"/>
    <w:rsid w:val="00122ABF"/>
    <w:rsid w:val="001307E0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55BF9"/>
    <w:rsid w:val="00376B6D"/>
    <w:rsid w:val="004106E4"/>
    <w:rsid w:val="00430FE1"/>
    <w:rsid w:val="00486E82"/>
    <w:rsid w:val="004C3D9E"/>
    <w:rsid w:val="004D507A"/>
    <w:rsid w:val="004E40BC"/>
    <w:rsid w:val="004F796A"/>
    <w:rsid w:val="00582B83"/>
    <w:rsid w:val="00584EBB"/>
    <w:rsid w:val="00592DB3"/>
    <w:rsid w:val="005C401A"/>
    <w:rsid w:val="005F6932"/>
    <w:rsid w:val="00650C72"/>
    <w:rsid w:val="00651795"/>
    <w:rsid w:val="00657209"/>
    <w:rsid w:val="006A1A89"/>
    <w:rsid w:val="006A2E6C"/>
    <w:rsid w:val="006B0EC1"/>
    <w:rsid w:val="006C0005"/>
    <w:rsid w:val="006E2FDB"/>
    <w:rsid w:val="00726DDA"/>
    <w:rsid w:val="00772E0B"/>
    <w:rsid w:val="007B3D97"/>
    <w:rsid w:val="007C4D4F"/>
    <w:rsid w:val="007E51F3"/>
    <w:rsid w:val="0081439E"/>
    <w:rsid w:val="00825523"/>
    <w:rsid w:val="008316A2"/>
    <w:rsid w:val="0083222D"/>
    <w:rsid w:val="00834316"/>
    <w:rsid w:val="00847CE7"/>
    <w:rsid w:val="008635EF"/>
    <w:rsid w:val="0087351B"/>
    <w:rsid w:val="008B51F6"/>
    <w:rsid w:val="00914C32"/>
    <w:rsid w:val="00970379"/>
    <w:rsid w:val="00973BC3"/>
    <w:rsid w:val="00986BDF"/>
    <w:rsid w:val="0099739A"/>
    <w:rsid w:val="00A52ADE"/>
    <w:rsid w:val="00A729DF"/>
    <w:rsid w:val="00AE30EE"/>
    <w:rsid w:val="00AE47CD"/>
    <w:rsid w:val="00B05623"/>
    <w:rsid w:val="00B51ED1"/>
    <w:rsid w:val="00BA6C7C"/>
    <w:rsid w:val="00BC03E8"/>
    <w:rsid w:val="00BC3E00"/>
    <w:rsid w:val="00C22473"/>
    <w:rsid w:val="00C328FB"/>
    <w:rsid w:val="00C70B9A"/>
    <w:rsid w:val="00CA5020"/>
    <w:rsid w:val="00D0378B"/>
    <w:rsid w:val="00D139A2"/>
    <w:rsid w:val="00D37587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7852"/>
    <w:rsid w:val="00ED69D5"/>
    <w:rsid w:val="00F21241"/>
    <w:rsid w:val="00F26508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2021-03-15T09:34:00Z</dcterms:created>
  <dcterms:modified xsi:type="dcterms:W3CDTF">2021-03-15T09:34:00Z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