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CC5CE" w14:textId="20331522" w:rsidR="00CA0DC4" w:rsidRDefault="00665C0C" w:rsidP="00CA0DC4">
      <w:r>
        <w:rPr>
          <w:noProof/>
          <w:highlight w:val="yellow"/>
          <w:lang w:val="en-ZA" w:eastAsia="en-ZA" w:bidi="ar-SA"/>
        </w:rPr>
        <w:t xml:space="preserve">Doctoral Degree </w:t>
      </w:r>
      <w:r w:rsidRPr="00DF1038">
        <w:rPr>
          <w:noProof/>
          <w:highlight w:val="yellow"/>
          <w:lang w:val="en-ZA" w:eastAsia="en-ZA" w:bidi="ar-SA"/>
        </w:rPr>
        <w:t xml:space="preserve"> </w:t>
      </w:r>
      <w:r w:rsidR="00DF1038" w:rsidRPr="00DF1038">
        <w:rPr>
          <w:noProof/>
          <w:highlight w:val="yellow"/>
          <w:lang w:val="en-ZA" w:eastAsia="en-ZA" w:bidi="ar-SA"/>
        </w:rPr>
        <w:t>National Reviews</w:t>
      </w:r>
      <w:r w:rsidR="00DF1038">
        <w:rPr>
          <w:noProof/>
          <w:lang w:val="en-ZA" w:eastAsia="en-ZA" w:bidi="ar-SA"/>
        </w:rPr>
        <w:t xml:space="preserve"> </w:t>
      </w:r>
      <w:r w:rsidR="0067069A" w:rsidRPr="0067069A">
        <w:t xml:space="preserve"> </w:t>
      </w:r>
    </w:p>
    <w:p w14:paraId="3AAD70F0" w14:textId="77777777" w:rsidR="0067069A" w:rsidRPr="00CA0DC4" w:rsidRDefault="00816DBC" w:rsidP="00CA0DC4">
      <w:r w:rsidRPr="00816DBC">
        <w:t xml:space="preserve"> </w:t>
      </w:r>
    </w:p>
    <w:p w14:paraId="2AD27FD4" w14:textId="77777777" w:rsidR="00C77298" w:rsidRPr="00784180" w:rsidRDefault="00AE312B" w:rsidP="00F64116">
      <w:pPr>
        <w:pStyle w:val="Title"/>
        <w:jc w:val="center"/>
        <w:rPr>
          <w:b/>
          <w:sz w:val="52"/>
        </w:rPr>
      </w:pPr>
      <w:r>
        <w:rPr>
          <w:b/>
          <w:sz w:val="52"/>
        </w:rPr>
        <w:t xml:space="preserve">SER Submission </w:t>
      </w:r>
      <w:r w:rsidR="00FF7D17">
        <w:rPr>
          <w:b/>
          <w:sz w:val="52"/>
        </w:rPr>
        <w:t>Screening Form</w:t>
      </w:r>
      <w:r>
        <w:rPr>
          <w:b/>
          <w:sz w:val="52"/>
        </w:rPr>
        <w:t xml:space="preserve"> </w:t>
      </w:r>
    </w:p>
    <w:p w14:paraId="687EBD48" w14:textId="77777777" w:rsidR="00C77298" w:rsidRDefault="00C77298" w:rsidP="00F64116">
      <w:pPr>
        <w:pStyle w:val="Heading2"/>
        <w:jc w:val="center"/>
      </w:pPr>
    </w:p>
    <w:p w14:paraId="6130681E" w14:textId="77777777" w:rsidR="0067069A" w:rsidRPr="0067069A" w:rsidRDefault="0067069A" w:rsidP="0067069A"/>
    <w:p w14:paraId="1917357F" w14:textId="77777777" w:rsidR="00CA0DC4" w:rsidRPr="00CA0DC4" w:rsidRDefault="00C77298" w:rsidP="00CA0DC4">
      <w:pPr>
        <w:pStyle w:val="Title"/>
        <w:jc w:val="center"/>
        <w:rPr>
          <w:sz w:val="40"/>
        </w:rPr>
      </w:pPr>
      <w:r w:rsidRPr="00CA0DC4">
        <w:rPr>
          <w:sz w:val="40"/>
        </w:rPr>
        <w:t>INSTITUTION</w:t>
      </w:r>
      <w:r w:rsidR="00932149" w:rsidRPr="00CA0DC4">
        <w:rPr>
          <w:sz w:val="40"/>
        </w:rPr>
        <w:t>:</w:t>
      </w:r>
      <w:r w:rsidR="0004341E">
        <w:rPr>
          <w:sz w:val="40"/>
        </w:rPr>
        <w:t xml:space="preserve"> </w:t>
      </w:r>
    </w:p>
    <w:p w14:paraId="2A6C0083" w14:textId="77777777" w:rsidR="00C77298" w:rsidRPr="00CA0DC4" w:rsidRDefault="00C77298" w:rsidP="00CA0DC4">
      <w:pPr>
        <w:pStyle w:val="Title"/>
        <w:jc w:val="center"/>
        <w:rPr>
          <w:sz w:val="40"/>
        </w:rPr>
      </w:pPr>
      <w:r w:rsidRPr="00CA0DC4">
        <w:rPr>
          <w:sz w:val="40"/>
        </w:rPr>
        <w:t>DATE</w:t>
      </w:r>
      <w:r w:rsidR="00932149" w:rsidRPr="00CA0DC4">
        <w:rPr>
          <w:sz w:val="40"/>
        </w:rPr>
        <w:t>:</w:t>
      </w:r>
      <w:r w:rsidR="0004341E">
        <w:rPr>
          <w:sz w:val="40"/>
        </w:rPr>
        <w:t xml:space="preserve"> </w:t>
      </w:r>
    </w:p>
    <w:p w14:paraId="0C5C5DFC" w14:textId="77777777" w:rsidR="00276F51" w:rsidRPr="00FF7D17" w:rsidRDefault="00C77298" w:rsidP="00FF7D17">
      <w:pPr>
        <w:rPr>
          <w:b/>
          <w:smallCaps/>
          <w:spacing w:val="5"/>
          <w:sz w:val="32"/>
          <w:szCs w:val="32"/>
        </w:rPr>
        <w:sectPr w:rsidR="00276F51" w:rsidRPr="00FF7D17" w:rsidSect="004C5B62">
          <w:footerReference w:type="default" r:id="rId8"/>
          <w:footerReference w:type="first" r:id="rId9"/>
          <w:pgSz w:w="11906" w:h="16838"/>
          <w:pgMar w:top="1134" w:right="1134" w:bottom="1134" w:left="1134" w:header="709" w:footer="390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37"/>
        <w:gridCol w:w="354"/>
        <w:gridCol w:w="354"/>
        <w:gridCol w:w="8441"/>
      </w:tblGrid>
      <w:tr w:rsidR="004C15FF" w14:paraId="67664B9B" w14:textId="77777777" w:rsidTr="00B750B7">
        <w:tc>
          <w:tcPr>
            <w:tcW w:w="5637" w:type="dxa"/>
          </w:tcPr>
          <w:p w14:paraId="4E8E4F75" w14:textId="77777777" w:rsidR="004C15FF" w:rsidRPr="00E172BA" w:rsidRDefault="00FF7D17" w:rsidP="00827B55">
            <w:pPr>
              <w:spacing w:line="240" w:lineRule="auto"/>
              <w:rPr>
                <w:b/>
              </w:rPr>
            </w:pPr>
            <w:r>
              <w:rPr>
                <w:b/>
              </w:rPr>
              <w:t>INTERNAL SCREENING</w:t>
            </w:r>
          </w:p>
        </w:tc>
        <w:tc>
          <w:tcPr>
            <w:tcW w:w="354" w:type="dxa"/>
          </w:tcPr>
          <w:p w14:paraId="448B1D36" w14:textId="77777777" w:rsidR="004C15FF" w:rsidRPr="00E172BA" w:rsidRDefault="004C15FF" w:rsidP="00827B55">
            <w:pP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54" w:type="dxa"/>
          </w:tcPr>
          <w:p w14:paraId="27EC7510" w14:textId="77777777" w:rsidR="004C15FF" w:rsidRPr="00E172BA" w:rsidRDefault="004C15FF" w:rsidP="00827B55">
            <w:pP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441" w:type="dxa"/>
          </w:tcPr>
          <w:p w14:paraId="3553B57D" w14:textId="77777777" w:rsidR="004C15FF" w:rsidRPr="00E172BA" w:rsidRDefault="004C15FF" w:rsidP="00827B55">
            <w:pPr>
              <w:spacing w:line="240" w:lineRule="auto"/>
              <w:rPr>
                <w:b/>
              </w:rPr>
            </w:pPr>
            <w:r w:rsidRPr="00E172BA">
              <w:rPr>
                <w:b/>
              </w:rPr>
              <w:t>COMMENTS</w:t>
            </w:r>
            <w:r w:rsidR="00862EFB">
              <w:rPr>
                <w:b/>
              </w:rPr>
              <w:t xml:space="preserve"> (IF ANY)</w:t>
            </w:r>
          </w:p>
        </w:tc>
      </w:tr>
      <w:tr w:rsidR="00827B55" w14:paraId="018CC8A7" w14:textId="77777777" w:rsidTr="004C15FF">
        <w:tc>
          <w:tcPr>
            <w:tcW w:w="14786" w:type="dxa"/>
            <w:gridSpan w:val="4"/>
            <w:shd w:val="clear" w:color="auto" w:fill="365F91" w:themeFill="accent1" w:themeFillShade="BF"/>
          </w:tcPr>
          <w:p w14:paraId="5A6F7949" w14:textId="77777777" w:rsidR="00827B55" w:rsidRPr="00564C7A" w:rsidRDefault="00827B55" w:rsidP="00827B55">
            <w:pPr>
              <w:spacing w:line="240" w:lineRule="auto"/>
              <w:rPr>
                <w:color w:val="FFFFFF" w:themeColor="background1"/>
              </w:rPr>
            </w:pPr>
            <w:r w:rsidRPr="00564C7A">
              <w:rPr>
                <w:b/>
                <w:color w:val="FFFFFF" w:themeColor="background1"/>
              </w:rPr>
              <w:t>Sign-off</w:t>
            </w:r>
          </w:p>
        </w:tc>
      </w:tr>
      <w:tr w:rsidR="004C15FF" w14:paraId="467B03CD" w14:textId="77777777" w:rsidTr="004F47B1">
        <w:trPr>
          <w:trHeight w:val="242"/>
        </w:trPr>
        <w:tc>
          <w:tcPr>
            <w:tcW w:w="5637" w:type="dxa"/>
          </w:tcPr>
          <w:p w14:paraId="10FA6E0F" w14:textId="28311E11" w:rsidR="004C15FF" w:rsidRPr="00827B55" w:rsidRDefault="004C15FF" w:rsidP="00827B55">
            <w:pPr>
              <w:spacing w:line="240" w:lineRule="auto"/>
              <w:rPr>
                <w:sz w:val="22"/>
              </w:rPr>
            </w:pPr>
            <w:r w:rsidRPr="00827B55">
              <w:rPr>
                <w:sz w:val="22"/>
              </w:rPr>
              <w:t xml:space="preserve">Has </w:t>
            </w:r>
            <w:r w:rsidR="00862EFB">
              <w:rPr>
                <w:sz w:val="22"/>
              </w:rPr>
              <w:t xml:space="preserve">the SER been signed off </w:t>
            </w:r>
            <w:proofErr w:type="gramStart"/>
            <w:r w:rsidR="00862EFB">
              <w:rPr>
                <w:sz w:val="22"/>
              </w:rPr>
              <w:t>by</w:t>
            </w:r>
            <w:r w:rsidR="00FF7D17">
              <w:rPr>
                <w:sz w:val="22"/>
              </w:rPr>
              <w:t xml:space="preserve">  Head</w:t>
            </w:r>
            <w:proofErr w:type="gramEnd"/>
            <w:r w:rsidR="00FF7D17">
              <w:rPr>
                <w:sz w:val="22"/>
              </w:rPr>
              <w:t xml:space="preserve"> of </w:t>
            </w:r>
            <w:r w:rsidR="00FD108A">
              <w:rPr>
                <w:sz w:val="22"/>
              </w:rPr>
              <w:t>Institution / CEO / Delegated Authority</w:t>
            </w:r>
            <w:r w:rsidRPr="00827B55">
              <w:rPr>
                <w:sz w:val="22"/>
              </w:rPr>
              <w:t xml:space="preserve">? </w:t>
            </w:r>
          </w:p>
        </w:tc>
        <w:tc>
          <w:tcPr>
            <w:tcW w:w="354" w:type="dxa"/>
          </w:tcPr>
          <w:p w14:paraId="725D028D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7537BD0A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765C1ABF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862EFB" w14:paraId="2385B651" w14:textId="77777777" w:rsidTr="004F47B1">
        <w:trPr>
          <w:trHeight w:val="242"/>
        </w:trPr>
        <w:tc>
          <w:tcPr>
            <w:tcW w:w="5637" w:type="dxa"/>
          </w:tcPr>
          <w:p w14:paraId="784DB765" w14:textId="77777777" w:rsidR="00862EFB" w:rsidRPr="00827B55" w:rsidRDefault="00FF7D17" w:rsidP="00FF7D1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Has the SER been subjected to the </w:t>
            </w:r>
            <w:proofErr w:type="spellStart"/>
            <w:r>
              <w:rPr>
                <w:sz w:val="22"/>
              </w:rPr>
              <w:t>revelant</w:t>
            </w:r>
            <w:proofErr w:type="spellEnd"/>
            <w:r>
              <w:rPr>
                <w:sz w:val="22"/>
              </w:rPr>
              <w:t xml:space="preserve"> institutional quality assurance procedures?</w:t>
            </w:r>
          </w:p>
        </w:tc>
        <w:tc>
          <w:tcPr>
            <w:tcW w:w="354" w:type="dxa"/>
          </w:tcPr>
          <w:p w14:paraId="58819B6B" w14:textId="77777777"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7F345047" w14:textId="77777777"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14F8B007" w14:textId="77777777"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</w:tr>
      <w:tr w:rsidR="00862EFB" w14:paraId="175789C7" w14:textId="77777777" w:rsidTr="004F47B1">
        <w:trPr>
          <w:trHeight w:val="242"/>
        </w:trPr>
        <w:tc>
          <w:tcPr>
            <w:tcW w:w="5637" w:type="dxa"/>
          </w:tcPr>
          <w:p w14:paraId="5BAFF6A0" w14:textId="6ACB1AC8" w:rsidR="00862EFB" w:rsidRPr="00827B55" w:rsidRDefault="00FF7D17" w:rsidP="00827B5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Has the SER been signed off by Deputy Vice –Chancellor responsible for </w:t>
            </w:r>
            <w:r w:rsidR="00FD108A">
              <w:rPr>
                <w:sz w:val="22"/>
              </w:rPr>
              <w:t xml:space="preserve">Research/ Academic </w:t>
            </w:r>
            <w:proofErr w:type="gramStart"/>
            <w:r w:rsidR="00FD108A">
              <w:rPr>
                <w:sz w:val="22"/>
              </w:rPr>
              <w:t xml:space="preserve">affairs </w:t>
            </w:r>
            <w:r>
              <w:rPr>
                <w:sz w:val="22"/>
              </w:rPr>
              <w:t>?</w:t>
            </w:r>
            <w:proofErr w:type="gramEnd"/>
          </w:p>
        </w:tc>
        <w:tc>
          <w:tcPr>
            <w:tcW w:w="354" w:type="dxa"/>
          </w:tcPr>
          <w:p w14:paraId="0895309E" w14:textId="77777777"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5E76E4BB" w14:textId="77777777"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1231B0C7" w14:textId="77777777"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</w:tr>
      <w:tr w:rsidR="00827B55" w14:paraId="75DDE65B" w14:textId="77777777" w:rsidTr="004C15FF">
        <w:tc>
          <w:tcPr>
            <w:tcW w:w="14786" w:type="dxa"/>
            <w:gridSpan w:val="4"/>
            <w:shd w:val="clear" w:color="auto" w:fill="365F91" w:themeFill="accent1" w:themeFillShade="BF"/>
          </w:tcPr>
          <w:p w14:paraId="144D55B6" w14:textId="77777777" w:rsidR="00827B55" w:rsidRPr="004C15FF" w:rsidRDefault="00827B55" w:rsidP="00827B55">
            <w:pPr>
              <w:spacing w:line="240" w:lineRule="auto"/>
              <w:rPr>
                <w:color w:val="FFFFFF" w:themeColor="background1"/>
              </w:rPr>
            </w:pPr>
            <w:r w:rsidRPr="004C15FF">
              <w:rPr>
                <w:b/>
                <w:color w:val="FFFFFF" w:themeColor="background1"/>
              </w:rPr>
              <w:t>Self-evaluation Report</w:t>
            </w:r>
          </w:p>
        </w:tc>
      </w:tr>
      <w:tr w:rsidR="00FF7D17" w14:paraId="7B516B9C" w14:textId="77777777" w:rsidTr="00EF5F33">
        <w:tc>
          <w:tcPr>
            <w:tcW w:w="5637" w:type="dxa"/>
          </w:tcPr>
          <w:p w14:paraId="5CDB1696" w14:textId="77777777" w:rsidR="00FF7D17" w:rsidRPr="00827B55" w:rsidRDefault="00FF7D17" w:rsidP="00847D86">
            <w:pPr>
              <w:spacing w:line="240" w:lineRule="auto"/>
              <w:rPr>
                <w:sz w:val="22"/>
              </w:rPr>
            </w:pPr>
            <w:r w:rsidRPr="00827B55">
              <w:rPr>
                <w:sz w:val="22"/>
              </w:rPr>
              <w:t>Ha</w:t>
            </w:r>
            <w:r>
              <w:rPr>
                <w:sz w:val="22"/>
              </w:rPr>
              <w:t>ve</w:t>
            </w:r>
            <w:r w:rsidRPr="00827B55">
              <w:rPr>
                <w:sz w:val="22"/>
              </w:rPr>
              <w:t xml:space="preserve"> the </w:t>
            </w:r>
            <w:r>
              <w:rPr>
                <w:sz w:val="22"/>
              </w:rPr>
              <w:t>SER sub</w:t>
            </w:r>
            <w:r w:rsidR="00847D86">
              <w:rPr>
                <w:sz w:val="22"/>
              </w:rPr>
              <w:t>-</w:t>
            </w:r>
            <w:r>
              <w:rPr>
                <w:sz w:val="22"/>
              </w:rPr>
              <w:t>topics been completed</w:t>
            </w:r>
            <w:r w:rsidR="00847D86">
              <w:rPr>
                <w:sz w:val="22"/>
              </w:rPr>
              <w:t>?</w:t>
            </w:r>
            <w:r>
              <w:rPr>
                <w:sz w:val="22"/>
              </w:rPr>
              <w:t xml:space="preserve"> </w:t>
            </w:r>
            <w:r w:rsidRPr="00827B55">
              <w:rPr>
                <w:sz w:val="22"/>
              </w:rPr>
              <w:t xml:space="preserve"> </w:t>
            </w:r>
          </w:p>
        </w:tc>
        <w:tc>
          <w:tcPr>
            <w:tcW w:w="708" w:type="dxa"/>
            <w:gridSpan w:val="2"/>
          </w:tcPr>
          <w:p w14:paraId="5BFE5720" w14:textId="77777777" w:rsidR="00FF7D17" w:rsidRPr="00827B55" w:rsidRDefault="00FF7D17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47615046" w14:textId="77777777" w:rsidR="00FF7D17" w:rsidRPr="00827B55" w:rsidRDefault="00FF7D17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5AE6CE7F" w14:textId="77777777" w:rsidTr="009F54B5">
        <w:tc>
          <w:tcPr>
            <w:tcW w:w="5637" w:type="dxa"/>
          </w:tcPr>
          <w:p w14:paraId="7D9A4C3C" w14:textId="6C5B0AE5"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 xml:space="preserve">Preamble </w:t>
            </w:r>
            <w:r w:rsidR="00FD108A">
              <w:rPr>
                <w:sz w:val="22"/>
              </w:rPr>
              <w:t>and Rationale</w:t>
            </w:r>
          </w:p>
        </w:tc>
        <w:tc>
          <w:tcPr>
            <w:tcW w:w="354" w:type="dxa"/>
          </w:tcPr>
          <w:p w14:paraId="236B90B6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709B53C8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11EA0C4E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442A8C5A" w14:textId="77777777" w:rsidTr="009F54B5">
        <w:tc>
          <w:tcPr>
            <w:tcW w:w="5637" w:type="dxa"/>
          </w:tcPr>
          <w:p w14:paraId="2B27E1D5" w14:textId="77777777"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Purpose</w:t>
            </w:r>
          </w:p>
        </w:tc>
        <w:tc>
          <w:tcPr>
            <w:tcW w:w="354" w:type="dxa"/>
          </w:tcPr>
          <w:p w14:paraId="340F7E66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5170D69C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70E60A6B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7B41F952" w14:textId="77777777" w:rsidTr="009F54B5">
        <w:tc>
          <w:tcPr>
            <w:tcW w:w="5637" w:type="dxa"/>
          </w:tcPr>
          <w:p w14:paraId="2F573EAD" w14:textId="77777777" w:rsidR="004C15FF" w:rsidRPr="00827B55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NQF level and credits</w:t>
            </w:r>
          </w:p>
        </w:tc>
        <w:tc>
          <w:tcPr>
            <w:tcW w:w="354" w:type="dxa"/>
          </w:tcPr>
          <w:p w14:paraId="410C2E7E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0B6061BB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0B920121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62665834" w14:textId="77777777" w:rsidTr="009F54B5">
        <w:tc>
          <w:tcPr>
            <w:tcW w:w="5637" w:type="dxa"/>
          </w:tcPr>
          <w:p w14:paraId="27C236CE" w14:textId="77777777" w:rsidR="004C15FF" w:rsidRPr="00871B82" w:rsidRDefault="00FF7D17" w:rsidP="00370EDC">
            <w:pPr>
              <w:spacing w:line="240" w:lineRule="auto"/>
              <w:ind w:left="426"/>
              <w:rPr>
                <w:bCs/>
                <w:sz w:val="22"/>
              </w:rPr>
            </w:pPr>
            <w:r w:rsidRPr="00871B82">
              <w:rPr>
                <w:bCs/>
                <w:sz w:val="22"/>
              </w:rPr>
              <w:t>Graduate Attributes</w:t>
            </w:r>
          </w:p>
        </w:tc>
        <w:tc>
          <w:tcPr>
            <w:tcW w:w="354" w:type="dxa"/>
          </w:tcPr>
          <w:p w14:paraId="60BD51F4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59FDE4AA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7C3A4497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07C956AB" w14:textId="77777777" w:rsidTr="00871B82">
        <w:trPr>
          <w:trHeight w:val="1481"/>
        </w:trPr>
        <w:tc>
          <w:tcPr>
            <w:tcW w:w="5637" w:type="dxa"/>
          </w:tcPr>
          <w:p w14:paraId="6EFE718F" w14:textId="0CCF50C9" w:rsidR="00847D86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 xml:space="preserve">Contexts and conditions for </w:t>
            </w:r>
            <w:r w:rsidR="00FD108A">
              <w:rPr>
                <w:sz w:val="22"/>
              </w:rPr>
              <w:t>Supervision and A</w:t>
            </w:r>
            <w:r>
              <w:rPr>
                <w:sz w:val="22"/>
              </w:rPr>
              <w:t>ssessment</w:t>
            </w:r>
          </w:p>
          <w:p w14:paraId="325770D0" w14:textId="085AF8AE" w:rsidR="00847D86" w:rsidRDefault="00FD108A" w:rsidP="00FD108A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Institutional Conditions </w:t>
            </w:r>
          </w:p>
          <w:p w14:paraId="33731305" w14:textId="1E7A3DE2" w:rsidR="00FD108A" w:rsidRDefault="00FD108A" w:rsidP="00FD108A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Progression and Review </w:t>
            </w:r>
          </w:p>
          <w:p w14:paraId="52A4C2E5" w14:textId="79F988F0" w:rsidR="00FD108A" w:rsidRPr="00871B82" w:rsidRDefault="00FD108A" w:rsidP="00871B82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Submissi</w:t>
            </w:r>
            <w:r w:rsidR="00871B82">
              <w:rPr>
                <w:sz w:val="22"/>
              </w:rPr>
              <w:t>o</w:t>
            </w:r>
            <w:r>
              <w:rPr>
                <w:sz w:val="22"/>
              </w:rPr>
              <w:t xml:space="preserve">n </w:t>
            </w:r>
          </w:p>
          <w:p w14:paraId="7D44C1D1" w14:textId="04B6643E" w:rsidR="004C15FF" w:rsidRPr="00827B55" w:rsidRDefault="00871B82" w:rsidP="00871B82">
            <w:pPr>
              <w:tabs>
                <w:tab w:val="left" w:pos="1628"/>
              </w:tabs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  <w:tc>
          <w:tcPr>
            <w:tcW w:w="354" w:type="dxa"/>
          </w:tcPr>
          <w:p w14:paraId="51CC6264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28E76CB9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5142B93E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1C389379" w14:textId="77777777" w:rsidTr="009F54B5">
        <w:tc>
          <w:tcPr>
            <w:tcW w:w="5637" w:type="dxa"/>
          </w:tcPr>
          <w:p w14:paraId="520E9B1D" w14:textId="2C2B62A8" w:rsidR="004C15FF" w:rsidRPr="00871B82" w:rsidRDefault="00FD108A" w:rsidP="00871B82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2"/>
              </w:rPr>
            </w:pPr>
            <w:r w:rsidRPr="00871B82">
              <w:rPr>
                <w:sz w:val="22"/>
              </w:rPr>
              <w:t xml:space="preserve">Final Assessment </w:t>
            </w:r>
          </w:p>
        </w:tc>
        <w:tc>
          <w:tcPr>
            <w:tcW w:w="354" w:type="dxa"/>
          </w:tcPr>
          <w:p w14:paraId="15617BD5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57D85B1E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222C6558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4B97C0C2" w14:textId="77777777" w:rsidTr="009F54B5">
        <w:tc>
          <w:tcPr>
            <w:tcW w:w="5637" w:type="dxa"/>
          </w:tcPr>
          <w:p w14:paraId="1E571F31" w14:textId="5ACD61C6" w:rsidR="004C15FF" w:rsidRPr="00827B55" w:rsidRDefault="00871B82" w:rsidP="00871B82">
            <w:pPr>
              <w:pStyle w:val="ListParagraph"/>
              <w:numPr>
                <w:ilvl w:val="0"/>
                <w:numId w:val="19"/>
              </w:numPr>
            </w:pPr>
            <w:r>
              <w:t>Course work (if applicable)</w:t>
            </w:r>
          </w:p>
        </w:tc>
        <w:tc>
          <w:tcPr>
            <w:tcW w:w="354" w:type="dxa"/>
          </w:tcPr>
          <w:p w14:paraId="0F546DF9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350BB4C3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1D22655F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454A9B8F" w14:textId="77777777" w:rsidTr="009F54B5">
        <w:tc>
          <w:tcPr>
            <w:tcW w:w="5637" w:type="dxa"/>
          </w:tcPr>
          <w:p w14:paraId="17CAA4C0" w14:textId="17522D8C" w:rsidR="004C15FF" w:rsidRPr="00871B82" w:rsidRDefault="00871B82" w:rsidP="00871B82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Pr="00871B82">
              <w:rPr>
                <w:sz w:val="22"/>
              </w:rPr>
              <w:t>Work-integrated learning</w:t>
            </w:r>
          </w:p>
        </w:tc>
        <w:tc>
          <w:tcPr>
            <w:tcW w:w="354" w:type="dxa"/>
          </w:tcPr>
          <w:p w14:paraId="541F1E29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48D4DE84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29693CB4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51359B9B" w14:textId="77777777" w:rsidTr="009F54B5">
        <w:tc>
          <w:tcPr>
            <w:tcW w:w="5637" w:type="dxa"/>
          </w:tcPr>
          <w:p w14:paraId="5A3E9271" w14:textId="77777777" w:rsidR="004C15FF" w:rsidRDefault="00FF7D17" w:rsidP="00370EDC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General Comment</w:t>
            </w:r>
          </w:p>
          <w:p w14:paraId="2D84DC8F" w14:textId="1BD279EA" w:rsidR="00847D86" w:rsidRPr="00871B82" w:rsidRDefault="00847D86" w:rsidP="00871B82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2"/>
              </w:rPr>
            </w:pPr>
            <w:r w:rsidRPr="00871B82">
              <w:rPr>
                <w:sz w:val="22"/>
              </w:rPr>
              <w:t>Above-threshold practice</w:t>
            </w:r>
          </w:p>
          <w:p w14:paraId="5D0E15D1" w14:textId="207CAE66" w:rsidR="00847D86" w:rsidRPr="00871B82" w:rsidRDefault="00847D86" w:rsidP="00871B82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2"/>
              </w:rPr>
            </w:pPr>
            <w:r w:rsidRPr="00871B82">
              <w:rPr>
                <w:sz w:val="22"/>
              </w:rPr>
              <w:t>Areas in need of improvement</w:t>
            </w:r>
          </w:p>
          <w:p w14:paraId="0067D1CA" w14:textId="46AA145F" w:rsidR="00847D86" w:rsidRPr="00871B82" w:rsidRDefault="00871B82" w:rsidP="00871B82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2"/>
              </w:rPr>
            </w:pPr>
            <w:r w:rsidRPr="00871B82">
              <w:rPr>
                <w:sz w:val="22"/>
              </w:rPr>
              <w:t>Plans to Address Areas in Need of Improvement</w:t>
            </w:r>
          </w:p>
        </w:tc>
        <w:tc>
          <w:tcPr>
            <w:tcW w:w="354" w:type="dxa"/>
          </w:tcPr>
          <w:p w14:paraId="29E7E436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402ABD71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42B26766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827B55" w14:paraId="4DD3B8AA" w14:textId="77777777" w:rsidTr="004C15FF">
        <w:trPr>
          <w:trHeight w:val="28"/>
        </w:trPr>
        <w:tc>
          <w:tcPr>
            <w:tcW w:w="14786" w:type="dxa"/>
            <w:gridSpan w:val="4"/>
            <w:shd w:val="clear" w:color="auto" w:fill="365F91" w:themeFill="accent1" w:themeFillShade="BF"/>
          </w:tcPr>
          <w:p w14:paraId="109F6433" w14:textId="05DC696A" w:rsidR="00827B55" w:rsidRPr="004C15FF" w:rsidRDefault="00871B82" w:rsidP="00827B55">
            <w:pPr>
              <w:spacing w:line="240" w:lineRule="auto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Appendixes </w:t>
            </w:r>
            <w:r w:rsidR="00827B55" w:rsidRPr="004C15FF">
              <w:rPr>
                <w:b/>
                <w:color w:val="FFFFFF" w:themeColor="background1"/>
              </w:rPr>
              <w:t xml:space="preserve"> </w:t>
            </w:r>
          </w:p>
        </w:tc>
      </w:tr>
      <w:tr w:rsidR="00FF7D17" w14:paraId="4D264FE0" w14:textId="77777777" w:rsidTr="00B74FF1">
        <w:tc>
          <w:tcPr>
            <w:tcW w:w="5637" w:type="dxa"/>
          </w:tcPr>
          <w:p w14:paraId="4E603E2E" w14:textId="612A4843" w:rsidR="00FF7D17" w:rsidRPr="00827B55" w:rsidRDefault="00FF7D17" w:rsidP="00F472DE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Have </w:t>
            </w:r>
            <w:r w:rsidR="00F472DE">
              <w:rPr>
                <w:sz w:val="22"/>
              </w:rPr>
              <w:t xml:space="preserve">the institution </w:t>
            </w:r>
            <w:proofErr w:type="gramStart"/>
            <w:r>
              <w:rPr>
                <w:sz w:val="22"/>
              </w:rPr>
              <w:t>completed  and</w:t>
            </w:r>
            <w:proofErr w:type="gramEnd"/>
            <w:r>
              <w:rPr>
                <w:sz w:val="22"/>
              </w:rPr>
              <w:t xml:space="preserve"> submitted these </w:t>
            </w:r>
            <w:r w:rsidR="00871B82">
              <w:rPr>
                <w:sz w:val="22"/>
              </w:rPr>
              <w:t>Appendixes A - E</w:t>
            </w:r>
          </w:p>
        </w:tc>
        <w:tc>
          <w:tcPr>
            <w:tcW w:w="708" w:type="dxa"/>
            <w:gridSpan w:val="2"/>
          </w:tcPr>
          <w:p w14:paraId="5D3E3E2E" w14:textId="77777777" w:rsidR="00FF7D17" w:rsidRPr="00827B55" w:rsidRDefault="00FF7D17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37E451E3" w14:textId="77777777" w:rsidR="00FF7D17" w:rsidRPr="00827B55" w:rsidRDefault="00FF7D17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6D378C5B" w14:textId="77777777" w:rsidTr="00691ED7">
        <w:tc>
          <w:tcPr>
            <w:tcW w:w="5637" w:type="dxa"/>
          </w:tcPr>
          <w:p w14:paraId="2A777E73" w14:textId="6875D111" w:rsidR="00DB4A51" w:rsidRPr="00827B55" w:rsidRDefault="00871B82" w:rsidP="00871B82">
            <w:pPr>
              <w:spacing w:line="240" w:lineRule="auto"/>
              <w:ind w:left="426"/>
              <w:rPr>
                <w:sz w:val="22"/>
              </w:rPr>
            </w:pPr>
            <w:r w:rsidRPr="00871B82">
              <w:rPr>
                <w:b/>
                <w:bCs/>
                <w:sz w:val="22"/>
              </w:rPr>
              <w:t xml:space="preserve">Appendix </w:t>
            </w:r>
            <w:proofErr w:type="gramStart"/>
            <w:r w:rsidRPr="00871B82">
              <w:rPr>
                <w:b/>
                <w:bCs/>
                <w:sz w:val="22"/>
              </w:rPr>
              <w:t>A</w:t>
            </w:r>
            <w:r>
              <w:rPr>
                <w:sz w:val="22"/>
              </w:rPr>
              <w:t xml:space="preserve"> </w:t>
            </w:r>
            <w:r w:rsidRPr="00827B55">
              <w:rPr>
                <w:sz w:val="22"/>
              </w:rPr>
              <w:t xml:space="preserve"> </w:t>
            </w:r>
            <w:r w:rsidR="00FF7D17">
              <w:rPr>
                <w:sz w:val="22"/>
              </w:rPr>
              <w:t>:</w:t>
            </w:r>
            <w:proofErr w:type="gramEnd"/>
            <w:r w:rsidR="00FF7D17">
              <w:rPr>
                <w:sz w:val="22"/>
              </w:rPr>
              <w:t xml:space="preserve"> </w:t>
            </w:r>
            <w:r w:rsidRPr="00871B82">
              <w:rPr>
                <w:sz w:val="22"/>
              </w:rPr>
              <w:t>Doctoral Degrees listed4 in the Institution’s DHET-approved5 Programme and Qualification Mix (PQM) for 2018</w:t>
            </w:r>
          </w:p>
        </w:tc>
        <w:tc>
          <w:tcPr>
            <w:tcW w:w="354" w:type="dxa"/>
          </w:tcPr>
          <w:p w14:paraId="453AC07E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79F77CE2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267EE583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78EC2349" w14:textId="77777777" w:rsidTr="00691ED7">
        <w:tc>
          <w:tcPr>
            <w:tcW w:w="5637" w:type="dxa"/>
          </w:tcPr>
          <w:p w14:paraId="071080FD" w14:textId="2D76EE7D" w:rsidR="004C15FF" w:rsidRPr="00827B55" w:rsidRDefault="00871B82" w:rsidP="00DB4A51">
            <w:pPr>
              <w:spacing w:line="240" w:lineRule="auto"/>
              <w:ind w:left="426"/>
              <w:rPr>
                <w:sz w:val="22"/>
              </w:rPr>
            </w:pPr>
            <w:r w:rsidRPr="00623460">
              <w:rPr>
                <w:b/>
                <w:bCs/>
                <w:sz w:val="22"/>
              </w:rPr>
              <w:t xml:space="preserve">Appendix </w:t>
            </w:r>
            <w:proofErr w:type="gramStart"/>
            <w:r>
              <w:rPr>
                <w:b/>
                <w:bCs/>
                <w:sz w:val="22"/>
              </w:rPr>
              <w:t>B</w:t>
            </w:r>
            <w:r>
              <w:rPr>
                <w:sz w:val="22"/>
              </w:rPr>
              <w:t xml:space="preserve"> </w:t>
            </w:r>
            <w:r w:rsidRPr="00827B55">
              <w:rPr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Pr="00871B82">
              <w:rPr>
                <w:sz w:val="22"/>
              </w:rPr>
              <w:t>Admission criteria and registration</w:t>
            </w:r>
            <w:r w:rsidRPr="00871B82" w:rsidDel="00871B82">
              <w:rPr>
                <w:sz w:val="22"/>
              </w:rPr>
              <w:t xml:space="preserve"> </w:t>
            </w:r>
          </w:p>
        </w:tc>
        <w:tc>
          <w:tcPr>
            <w:tcW w:w="354" w:type="dxa"/>
          </w:tcPr>
          <w:p w14:paraId="1F311C30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3A1332B5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0D8D185B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22FDE6BD" w14:textId="77777777" w:rsidTr="00691ED7">
        <w:tc>
          <w:tcPr>
            <w:tcW w:w="5637" w:type="dxa"/>
          </w:tcPr>
          <w:p w14:paraId="5AD4BEA6" w14:textId="2F527DE8" w:rsidR="00DB4A51" w:rsidRPr="00827B55" w:rsidRDefault="00871B82" w:rsidP="00871B82">
            <w:pPr>
              <w:spacing w:line="240" w:lineRule="auto"/>
              <w:ind w:left="426"/>
              <w:rPr>
                <w:sz w:val="22"/>
              </w:rPr>
            </w:pPr>
            <w:r w:rsidRPr="00623460">
              <w:rPr>
                <w:b/>
                <w:bCs/>
                <w:sz w:val="22"/>
              </w:rPr>
              <w:t xml:space="preserve">Appendix </w:t>
            </w:r>
            <w:proofErr w:type="gramStart"/>
            <w:r>
              <w:rPr>
                <w:b/>
                <w:bCs/>
                <w:sz w:val="22"/>
              </w:rPr>
              <w:t>C</w:t>
            </w:r>
            <w:r>
              <w:rPr>
                <w:sz w:val="22"/>
              </w:rPr>
              <w:t xml:space="preserve"> </w:t>
            </w:r>
            <w:r w:rsidRPr="00827B55">
              <w:rPr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t xml:space="preserve"> </w:t>
            </w:r>
            <w:r w:rsidRPr="00871B82">
              <w:rPr>
                <w:sz w:val="22"/>
              </w:rPr>
              <w:t>Staff Profile</w:t>
            </w:r>
          </w:p>
        </w:tc>
        <w:tc>
          <w:tcPr>
            <w:tcW w:w="354" w:type="dxa"/>
          </w:tcPr>
          <w:p w14:paraId="2EA2BB20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33F185C7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53A60440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7DCAEB62" w14:textId="77777777" w:rsidTr="00691ED7">
        <w:tc>
          <w:tcPr>
            <w:tcW w:w="5637" w:type="dxa"/>
          </w:tcPr>
          <w:p w14:paraId="0189B230" w14:textId="59F0EF32" w:rsidR="004C15FF" w:rsidRPr="00827B55" w:rsidRDefault="00871B82" w:rsidP="00F472DE">
            <w:pPr>
              <w:spacing w:line="240" w:lineRule="auto"/>
              <w:ind w:left="426"/>
              <w:rPr>
                <w:sz w:val="22"/>
              </w:rPr>
            </w:pPr>
            <w:r w:rsidRPr="00623460">
              <w:rPr>
                <w:b/>
                <w:bCs/>
                <w:sz w:val="22"/>
              </w:rPr>
              <w:t xml:space="preserve">Appendix </w:t>
            </w:r>
            <w:proofErr w:type="gramStart"/>
            <w:r>
              <w:rPr>
                <w:b/>
                <w:bCs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 w:rsidRPr="00827B55">
              <w:rPr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Pr="00871B82">
              <w:rPr>
                <w:sz w:val="22"/>
              </w:rPr>
              <w:t>Information on Student Progress</w:t>
            </w:r>
            <w:r w:rsidRPr="00871B82" w:rsidDel="00871B82">
              <w:rPr>
                <w:sz w:val="22"/>
              </w:rPr>
              <w:t xml:space="preserve"> </w:t>
            </w:r>
          </w:p>
        </w:tc>
        <w:tc>
          <w:tcPr>
            <w:tcW w:w="354" w:type="dxa"/>
          </w:tcPr>
          <w:p w14:paraId="1A858088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0EA09184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40FB2518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14:paraId="4436D244" w14:textId="77777777" w:rsidTr="00F472DE">
        <w:trPr>
          <w:trHeight w:val="160"/>
        </w:trPr>
        <w:tc>
          <w:tcPr>
            <w:tcW w:w="5637" w:type="dxa"/>
          </w:tcPr>
          <w:p w14:paraId="6CB51911" w14:textId="497DF03D" w:rsidR="004C15FF" w:rsidRPr="00827B55" w:rsidRDefault="00871B82" w:rsidP="00F472DE">
            <w:pPr>
              <w:spacing w:line="240" w:lineRule="auto"/>
              <w:ind w:left="426"/>
              <w:rPr>
                <w:sz w:val="22"/>
              </w:rPr>
            </w:pPr>
            <w:r w:rsidRPr="00623460">
              <w:rPr>
                <w:b/>
                <w:bCs/>
                <w:sz w:val="22"/>
              </w:rPr>
              <w:t xml:space="preserve">Appendix </w:t>
            </w:r>
            <w:proofErr w:type="gramStart"/>
            <w:r>
              <w:rPr>
                <w:b/>
                <w:bCs/>
                <w:sz w:val="22"/>
              </w:rPr>
              <w:t>E</w:t>
            </w:r>
            <w:r>
              <w:rPr>
                <w:sz w:val="22"/>
              </w:rPr>
              <w:t xml:space="preserve"> </w:t>
            </w:r>
            <w:r w:rsidRPr="00827B55">
              <w:rPr>
                <w:sz w:val="22"/>
              </w:rPr>
              <w:t xml:space="preserve"> </w:t>
            </w:r>
            <w:r w:rsidR="00F472DE">
              <w:rPr>
                <w:sz w:val="22"/>
              </w:rPr>
              <w:t>:</w:t>
            </w:r>
            <w:proofErr w:type="gramEnd"/>
            <w:r w:rsidR="00F472DE">
              <w:rPr>
                <w:sz w:val="22"/>
              </w:rPr>
              <w:t xml:space="preserve"> </w:t>
            </w:r>
            <w:r w:rsidRPr="00871B82">
              <w:rPr>
                <w:sz w:val="22"/>
              </w:rPr>
              <w:t>Graduation Rates</w:t>
            </w:r>
            <w:r w:rsidRPr="00871B82" w:rsidDel="00871B82">
              <w:rPr>
                <w:sz w:val="22"/>
              </w:rPr>
              <w:t xml:space="preserve"> </w:t>
            </w:r>
          </w:p>
        </w:tc>
        <w:tc>
          <w:tcPr>
            <w:tcW w:w="354" w:type="dxa"/>
          </w:tcPr>
          <w:p w14:paraId="7A8F94C9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14:paraId="714BEDB6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08EB415A" w14:textId="77777777"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F472DE" w14:paraId="3ADAF8E6" w14:textId="77777777" w:rsidTr="00086578">
        <w:tc>
          <w:tcPr>
            <w:tcW w:w="5637" w:type="dxa"/>
          </w:tcPr>
          <w:p w14:paraId="7DCEF187" w14:textId="53C2318A" w:rsidR="00D17FDB" w:rsidRDefault="00D17FDB" w:rsidP="00D17FDB">
            <w:pPr>
              <w:spacing w:line="240" w:lineRule="auto"/>
            </w:pPr>
            <w:del w:id="0" w:author="Fundiswa Kanise" w:date="2020-02-04T10:04:00Z">
              <w:r w:rsidDel="003E7D7D">
                <w:delText>Schedule of</w:delText>
              </w:r>
            </w:del>
            <w:proofErr w:type="gramStart"/>
            <w:ins w:id="1" w:author="Fundiswa Kanise" w:date="2020-02-04T10:04:00Z">
              <w:r w:rsidR="003E7D7D">
                <w:t xml:space="preserve">Additional </w:t>
              </w:r>
            </w:ins>
            <w:r>
              <w:t xml:space="preserve"> supporting</w:t>
            </w:r>
            <w:proofErr w:type="gramEnd"/>
            <w:r>
              <w:t xml:space="preserve"> documents</w:t>
            </w:r>
            <w:ins w:id="2" w:author="Fundiswa Kanise" w:date="2020-02-04T10:04:00Z">
              <w:r w:rsidR="003E7D7D">
                <w:t xml:space="preserve">  attached or </w:t>
              </w:r>
            </w:ins>
          </w:p>
          <w:p w14:paraId="0714B751" w14:textId="77777777" w:rsidR="00F472DE" w:rsidRPr="00827B55" w:rsidRDefault="00D17FDB" w:rsidP="00D17FDB">
            <w:pPr>
              <w:spacing w:line="240" w:lineRule="auto"/>
              <w:rPr>
                <w:sz w:val="22"/>
              </w:rPr>
            </w:pPr>
            <w:r>
              <w:t>Accessibility of supporting document schedule to review panel</w:t>
            </w:r>
            <w:r w:rsidR="00F472DE">
              <w:t xml:space="preserve"> </w:t>
            </w:r>
          </w:p>
        </w:tc>
        <w:tc>
          <w:tcPr>
            <w:tcW w:w="708" w:type="dxa"/>
            <w:gridSpan w:val="2"/>
          </w:tcPr>
          <w:p w14:paraId="40C947DD" w14:textId="77777777" w:rsidR="00F472DE" w:rsidRPr="00827B55" w:rsidRDefault="00F472DE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14:paraId="04D6ADEC" w14:textId="77777777" w:rsidR="00F472DE" w:rsidRPr="00827B55" w:rsidRDefault="00F472DE" w:rsidP="00827B55">
            <w:pPr>
              <w:spacing w:line="240" w:lineRule="auto"/>
              <w:rPr>
                <w:sz w:val="22"/>
              </w:rPr>
            </w:pPr>
          </w:p>
        </w:tc>
      </w:tr>
    </w:tbl>
    <w:p w14:paraId="4961034C" w14:textId="77777777" w:rsidR="00E172BA" w:rsidRPr="00E172BA" w:rsidRDefault="00E172BA" w:rsidP="00E172BA"/>
    <w:sectPr w:rsidR="00E172BA" w:rsidRPr="00E172BA" w:rsidSect="00871B82">
      <w:pgSz w:w="23811" w:h="16838" w:orient="landscape" w:code="8"/>
      <w:pgMar w:top="1134" w:right="1134" w:bottom="1134" w:left="1134" w:header="709" w:footer="3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A1E3C" w14:textId="77777777" w:rsidR="00877514" w:rsidRDefault="00877514" w:rsidP="00B2231E">
      <w:pPr>
        <w:spacing w:after="0" w:line="240" w:lineRule="auto"/>
      </w:pPr>
      <w:r>
        <w:separator/>
      </w:r>
    </w:p>
  </w:endnote>
  <w:endnote w:type="continuationSeparator" w:id="0">
    <w:p w14:paraId="4E490812" w14:textId="77777777" w:rsidR="00877514" w:rsidRDefault="00877514" w:rsidP="00B2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73063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14:paraId="39E651E2" w14:textId="77777777" w:rsidR="00FE4EAF" w:rsidRPr="00F00F48" w:rsidRDefault="00602AE6" w:rsidP="00F517F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>
          <w:rPr>
            <w:noProof/>
            <w:sz w:val="20"/>
            <w:lang w:val="en-ZA" w:eastAsia="en-ZA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31B78B" wp14:editId="095B0E1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40640</wp:posOffset>
                  </wp:positionV>
                  <wp:extent cx="5448300" cy="142875"/>
                  <wp:effectExtent l="3810" t="2540" r="0" b="0"/>
                  <wp:wrapNone/>
                  <wp:docPr id="2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48300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0307A" w14:textId="77777777" w:rsidR="00827B55" w:rsidRDefault="00827B55" w:rsidP="00827B55">
                              <w:pPr>
                                <w:spacing w:after="0" w:line="240" w:lineRule="auto"/>
                                <w:rPr>
                                  <w:sz w:val="20"/>
                                  <w:lang w:val="en-ZA"/>
                                </w:rPr>
                              </w:pPr>
                              <w:r>
                                <w:rPr>
                                  <w:sz w:val="20"/>
                                  <w:lang w:val="en-ZA"/>
                                </w:rPr>
                                <w:t>SER Submission Checklist Feedback</w:t>
                              </w:r>
                            </w:p>
                            <w:p w14:paraId="6A706D98" w14:textId="77777777" w:rsidR="00FE4EAF" w:rsidRPr="00827B55" w:rsidRDefault="00FE4EAF" w:rsidP="00827B5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31B78B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-1.2pt;margin-top:3.2pt;width:429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" stroked="f">
                  <v:textbox inset="0,0,0,0">
                    <w:txbxContent>
                      <w:p w14:paraId="26A0307A" w14:textId="77777777" w:rsidR="00827B55" w:rsidRDefault="00827B55" w:rsidP="00827B55">
                        <w:pPr>
                          <w:spacing w:after="0" w:line="240" w:lineRule="auto"/>
                          <w:rPr>
                            <w:sz w:val="20"/>
                            <w:lang w:val="en-ZA"/>
                          </w:rPr>
                        </w:pPr>
                        <w:r>
                          <w:rPr>
                            <w:sz w:val="20"/>
                            <w:lang w:val="en-ZA"/>
                          </w:rPr>
                          <w:t>SER Submission Checklist Feedback</w:t>
                        </w:r>
                      </w:p>
                      <w:p w14:paraId="6A706D98" w14:textId="77777777" w:rsidR="00FE4EAF" w:rsidRPr="00827B55" w:rsidRDefault="00FE4EAF" w:rsidP="00827B55"/>
                    </w:txbxContent>
                  </v:textbox>
                </v:shape>
              </w:pict>
            </mc:Fallback>
          </mc:AlternateContent>
        </w:r>
        <w:r w:rsidR="00F91E56" w:rsidRPr="00F00F48">
          <w:rPr>
            <w:sz w:val="20"/>
          </w:rPr>
          <w:fldChar w:fldCharType="begin"/>
        </w:r>
        <w:r w:rsidR="00FE4EAF" w:rsidRPr="00F00F48">
          <w:rPr>
            <w:sz w:val="20"/>
          </w:rPr>
          <w:instrText xml:space="preserve"> PAGE   \* MERGEFORMAT </w:instrText>
        </w:r>
        <w:r w:rsidR="00F91E56" w:rsidRPr="00F00F48">
          <w:rPr>
            <w:sz w:val="20"/>
          </w:rPr>
          <w:fldChar w:fldCharType="separate"/>
        </w:r>
        <w:r w:rsidR="00E54249">
          <w:rPr>
            <w:noProof/>
            <w:sz w:val="20"/>
          </w:rPr>
          <w:t>3</w:t>
        </w:r>
        <w:r w:rsidR="00F91E56" w:rsidRPr="00F00F48">
          <w:rPr>
            <w:sz w:val="20"/>
          </w:rPr>
          <w:fldChar w:fldCharType="end"/>
        </w:r>
        <w:r w:rsidR="00FE4EAF" w:rsidRPr="00F00F48">
          <w:rPr>
            <w:sz w:val="20"/>
          </w:rPr>
          <w:t xml:space="preserve"> | </w:t>
        </w:r>
        <w:r w:rsidR="00FE4EAF" w:rsidRPr="00F00F48">
          <w:rPr>
            <w:color w:val="7F7F7F" w:themeColor="background1" w:themeShade="7F"/>
            <w:spacing w:val="60"/>
            <w:sz w:val="20"/>
          </w:rPr>
          <w:t>Page</w:t>
        </w:r>
      </w:p>
    </w:sdtContent>
  </w:sdt>
  <w:p w14:paraId="53E0174E" w14:textId="77777777" w:rsidR="00FE4EAF" w:rsidRDefault="00FE4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093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14:paraId="0AD73300" w14:textId="77777777" w:rsidR="00FE4EAF" w:rsidRPr="00F00F48" w:rsidRDefault="00602AE6" w:rsidP="00BA6B5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>
          <w:rPr>
            <w:noProof/>
            <w:sz w:val="20"/>
            <w:lang w:val="en-ZA" w:eastAsia="en-ZA" w:bidi="ar-SA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53748FE" wp14:editId="34F7EF32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40640</wp:posOffset>
                  </wp:positionV>
                  <wp:extent cx="5448300" cy="142875"/>
                  <wp:effectExtent l="3810" t="2540" r="0" b="0"/>
                  <wp:wrapNone/>
                  <wp:docPr id="1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48300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CB96C" w14:textId="77777777" w:rsidR="00FE4EAF" w:rsidRDefault="00FE4EAF" w:rsidP="00BA6B52">
                              <w:pPr>
                                <w:spacing w:after="0" w:line="240" w:lineRule="auto"/>
                                <w:rPr>
                                  <w:sz w:val="20"/>
                                  <w:lang w:val="en-ZA"/>
                                </w:rPr>
                              </w:pPr>
                              <w:r>
                                <w:rPr>
                                  <w:sz w:val="20"/>
                                  <w:lang w:val="en-ZA"/>
                                </w:rPr>
                                <w:t xml:space="preserve">SER Submission Checklist </w:t>
                              </w:r>
                              <w:r w:rsidR="00FF7D17">
                                <w:rPr>
                                  <w:sz w:val="20"/>
                                  <w:lang w:val="en-ZA"/>
                                </w:rPr>
                                <w:t>Screening Form</w:t>
                              </w:r>
                            </w:p>
                            <w:p w14:paraId="76E23B86" w14:textId="77777777" w:rsidR="00FE4EAF" w:rsidRPr="006B7BDF" w:rsidRDefault="00FE4EAF" w:rsidP="00BA6B52">
                              <w:pPr>
                                <w:spacing w:after="0" w:line="240" w:lineRule="auto"/>
                                <w:rPr>
                                  <w:lang w:val="en-ZA"/>
                                </w:rPr>
                              </w:pPr>
                              <w:r>
                                <w:rPr>
                                  <w:sz w:val="20"/>
                                  <w:lang w:val="en-Z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53748FE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0;text-align:left;margin-left:-1.2pt;margin-top:3.2pt;width:429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" stroked="f">
                  <v:textbox inset="0,0,0,0">
                    <w:txbxContent>
                      <w:p w14:paraId="277CB96C" w14:textId="77777777" w:rsidR="00FE4EAF" w:rsidRDefault="00FE4EAF" w:rsidP="00BA6B52">
                        <w:pPr>
                          <w:spacing w:after="0" w:line="240" w:lineRule="auto"/>
                          <w:rPr>
                            <w:sz w:val="20"/>
                            <w:lang w:val="en-ZA"/>
                          </w:rPr>
                        </w:pPr>
                        <w:r>
                          <w:rPr>
                            <w:sz w:val="20"/>
                            <w:lang w:val="en-ZA"/>
                          </w:rPr>
                          <w:t xml:space="preserve">SER Submission Checklist </w:t>
                        </w:r>
                        <w:r w:rsidR="00FF7D17">
                          <w:rPr>
                            <w:sz w:val="20"/>
                            <w:lang w:val="en-ZA"/>
                          </w:rPr>
                          <w:t>Screening Form</w:t>
                        </w:r>
                      </w:p>
                      <w:p w14:paraId="76E23B86" w14:textId="77777777" w:rsidR="00FE4EAF" w:rsidRPr="006B7BDF" w:rsidRDefault="00FE4EAF" w:rsidP="00BA6B52">
                        <w:pPr>
                          <w:spacing w:after="0" w:line="240" w:lineRule="auto"/>
                          <w:rPr>
                            <w:lang w:val="en-ZA"/>
                          </w:rPr>
                        </w:pPr>
                        <w:r>
                          <w:rPr>
                            <w:sz w:val="20"/>
                            <w:lang w:val="en-ZA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F91E56" w:rsidRPr="00F00F48">
          <w:rPr>
            <w:sz w:val="20"/>
          </w:rPr>
          <w:fldChar w:fldCharType="begin"/>
        </w:r>
        <w:r w:rsidR="00FE4EAF" w:rsidRPr="00F00F48">
          <w:rPr>
            <w:sz w:val="20"/>
          </w:rPr>
          <w:instrText xml:space="preserve"> PAGE   \* MERGEFORMAT </w:instrText>
        </w:r>
        <w:r w:rsidR="00F91E56" w:rsidRPr="00F00F48">
          <w:rPr>
            <w:sz w:val="20"/>
          </w:rPr>
          <w:fldChar w:fldCharType="separate"/>
        </w:r>
        <w:r w:rsidR="00E54249">
          <w:rPr>
            <w:noProof/>
            <w:sz w:val="20"/>
          </w:rPr>
          <w:t>1</w:t>
        </w:r>
        <w:r w:rsidR="00F91E56" w:rsidRPr="00F00F48">
          <w:rPr>
            <w:sz w:val="20"/>
          </w:rPr>
          <w:fldChar w:fldCharType="end"/>
        </w:r>
        <w:r w:rsidR="00FE4EAF" w:rsidRPr="00F00F48">
          <w:rPr>
            <w:sz w:val="20"/>
          </w:rPr>
          <w:t xml:space="preserve"> | </w:t>
        </w:r>
        <w:r w:rsidR="00FE4EAF" w:rsidRPr="00F00F48">
          <w:rPr>
            <w:color w:val="7F7F7F" w:themeColor="background1" w:themeShade="7F"/>
            <w:spacing w:val="60"/>
            <w:sz w:val="20"/>
          </w:rPr>
          <w:t>Page</w:t>
        </w:r>
      </w:p>
    </w:sdtContent>
  </w:sdt>
  <w:p w14:paraId="7CCC3766" w14:textId="77777777" w:rsidR="00FE4EAF" w:rsidRDefault="00FE4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54225" w14:textId="77777777" w:rsidR="00877514" w:rsidRDefault="00877514" w:rsidP="00B2231E">
      <w:pPr>
        <w:spacing w:after="0" w:line="240" w:lineRule="auto"/>
      </w:pPr>
      <w:r>
        <w:separator/>
      </w:r>
    </w:p>
  </w:footnote>
  <w:footnote w:type="continuationSeparator" w:id="0">
    <w:p w14:paraId="3F0B1AB1" w14:textId="77777777" w:rsidR="00877514" w:rsidRDefault="00877514" w:rsidP="00B22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F46"/>
    <w:multiLevelType w:val="hybridMultilevel"/>
    <w:tmpl w:val="E8E05AC8"/>
    <w:lvl w:ilvl="0" w:tplc="FDC8AAEE">
      <w:start w:val="25"/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29E7CA3"/>
    <w:multiLevelType w:val="hybridMultilevel"/>
    <w:tmpl w:val="F850A62A"/>
    <w:lvl w:ilvl="0" w:tplc="FEC680E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654A2"/>
    <w:multiLevelType w:val="hybridMultilevel"/>
    <w:tmpl w:val="4B0EBBB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003FF8"/>
    <w:multiLevelType w:val="hybridMultilevel"/>
    <w:tmpl w:val="35F4527E"/>
    <w:lvl w:ilvl="0" w:tplc="1C09000F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-1440" w:hanging="360"/>
      </w:pPr>
    </w:lvl>
    <w:lvl w:ilvl="2" w:tplc="1C09001B" w:tentative="1">
      <w:start w:val="1"/>
      <w:numFmt w:val="lowerRoman"/>
      <w:lvlText w:val="%3."/>
      <w:lvlJc w:val="right"/>
      <w:pPr>
        <w:ind w:left="-720" w:hanging="180"/>
      </w:pPr>
    </w:lvl>
    <w:lvl w:ilvl="3" w:tplc="1C09000F" w:tentative="1">
      <w:start w:val="1"/>
      <w:numFmt w:val="decimal"/>
      <w:lvlText w:val="%4."/>
      <w:lvlJc w:val="left"/>
      <w:pPr>
        <w:ind w:left="0" w:hanging="360"/>
      </w:pPr>
    </w:lvl>
    <w:lvl w:ilvl="4" w:tplc="1C090019" w:tentative="1">
      <w:start w:val="1"/>
      <w:numFmt w:val="lowerLetter"/>
      <w:lvlText w:val="%5."/>
      <w:lvlJc w:val="left"/>
      <w:pPr>
        <w:ind w:left="720" w:hanging="360"/>
      </w:pPr>
    </w:lvl>
    <w:lvl w:ilvl="5" w:tplc="1C09001B" w:tentative="1">
      <w:start w:val="1"/>
      <w:numFmt w:val="lowerRoman"/>
      <w:lvlText w:val="%6."/>
      <w:lvlJc w:val="right"/>
      <w:pPr>
        <w:ind w:left="1440" w:hanging="180"/>
      </w:pPr>
    </w:lvl>
    <w:lvl w:ilvl="6" w:tplc="1C09000F" w:tentative="1">
      <w:start w:val="1"/>
      <w:numFmt w:val="decimal"/>
      <w:lvlText w:val="%7."/>
      <w:lvlJc w:val="left"/>
      <w:pPr>
        <w:ind w:left="2160" w:hanging="360"/>
      </w:pPr>
    </w:lvl>
    <w:lvl w:ilvl="7" w:tplc="1C090019" w:tentative="1">
      <w:start w:val="1"/>
      <w:numFmt w:val="lowerLetter"/>
      <w:lvlText w:val="%8."/>
      <w:lvlJc w:val="left"/>
      <w:pPr>
        <w:ind w:left="2880" w:hanging="360"/>
      </w:pPr>
    </w:lvl>
    <w:lvl w:ilvl="8" w:tplc="1C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4" w15:restartNumberingAfterBreak="0">
    <w:nsid w:val="2A5B31E3"/>
    <w:multiLevelType w:val="hybridMultilevel"/>
    <w:tmpl w:val="223E2F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C5721"/>
    <w:multiLevelType w:val="hybridMultilevel"/>
    <w:tmpl w:val="957052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B4F8B"/>
    <w:multiLevelType w:val="hybridMultilevel"/>
    <w:tmpl w:val="93D604D8"/>
    <w:lvl w:ilvl="0" w:tplc="DBA4CED6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1EE2"/>
    <w:multiLevelType w:val="hybridMultilevel"/>
    <w:tmpl w:val="FCFCF2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42565"/>
    <w:multiLevelType w:val="hybridMultilevel"/>
    <w:tmpl w:val="7BE439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A1FB4"/>
    <w:multiLevelType w:val="hybridMultilevel"/>
    <w:tmpl w:val="03260D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F5E56"/>
    <w:multiLevelType w:val="hybridMultilevel"/>
    <w:tmpl w:val="897CD6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66D83"/>
    <w:multiLevelType w:val="hybridMultilevel"/>
    <w:tmpl w:val="FAD8BE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23E64"/>
    <w:multiLevelType w:val="hybridMultilevel"/>
    <w:tmpl w:val="F2986964"/>
    <w:lvl w:ilvl="0" w:tplc="BADC3E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83897"/>
    <w:multiLevelType w:val="hybridMultilevel"/>
    <w:tmpl w:val="65BE9338"/>
    <w:lvl w:ilvl="0" w:tplc="608A2862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D45EB"/>
    <w:multiLevelType w:val="hybridMultilevel"/>
    <w:tmpl w:val="18BA12AA"/>
    <w:lvl w:ilvl="0" w:tplc="A17469BC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E49B4"/>
    <w:multiLevelType w:val="hybridMultilevel"/>
    <w:tmpl w:val="874E5C8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0F00C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8DB3CC1"/>
    <w:multiLevelType w:val="hybridMultilevel"/>
    <w:tmpl w:val="FCBA23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F20F2"/>
    <w:multiLevelType w:val="hybridMultilevel"/>
    <w:tmpl w:val="4A5E48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3"/>
  </w:num>
  <w:num w:numId="5">
    <w:abstractNumId w:val="14"/>
  </w:num>
  <w:num w:numId="6">
    <w:abstractNumId w:val="6"/>
  </w:num>
  <w:num w:numId="7">
    <w:abstractNumId w:val="13"/>
  </w:num>
  <w:num w:numId="8">
    <w:abstractNumId w:val="18"/>
  </w:num>
  <w:num w:numId="9">
    <w:abstractNumId w:val="17"/>
  </w:num>
  <w:num w:numId="10">
    <w:abstractNumId w:val="9"/>
  </w:num>
  <w:num w:numId="11">
    <w:abstractNumId w:val="7"/>
  </w:num>
  <w:num w:numId="12">
    <w:abstractNumId w:val="4"/>
  </w:num>
  <w:num w:numId="13">
    <w:abstractNumId w:val="11"/>
  </w:num>
  <w:num w:numId="14">
    <w:abstractNumId w:val="8"/>
  </w:num>
  <w:num w:numId="15">
    <w:abstractNumId w:val="10"/>
  </w:num>
  <w:num w:numId="16">
    <w:abstractNumId w:val="5"/>
  </w:num>
  <w:num w:numId="17">
    <w:abstractNumId w:val="16"/>
  </w:num>
  <w:num w:numId="18">
    <w:abstractNumId w:val="12"/>
  </w:num>
  <w:num w:numId="19">
    <w:abstractNumId w:val="0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undiswa Kanise">
    <w15:presenceInfo w15:providerId="AD" w15:userId="S::fkanise@che.ac.za::65ab5e8a-67c5-41ff-a395-211b20fcbe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zNzS1MDU3Mzc1sTRR0lEKTi0uzszPAykwqgUAm/Eh2iwAAAA="/>
  </w:docVars>
  <w:rsids>
    <w:rsidRoot w:val="00B74595"/>
    <w:rsid w:val="000064A4"/>
    <w:rsid w:val="000279A1"/>
    <w:rsid w:val="00030AC9"/>
    <w:rsid w:val="00034443"/>
    <w:rsid w:val="0004341E"/>
    <w:rsid w:val="00067A6A"/>
    <w:rsid w:val="00077620"/>
    <w:rsid w:val="000A5ECF"/>
    <w:rsid w:val="000B368D"/>
    <w:rsid w:val="000B43BB"/>
    <w:rsid w:val="000B78FC"/>
    <w:rsid w:val="001064F1"/>
    <w:rsid w:val="001359F4"/>
    <w:rsid w:val="00152610"/>
    <w:rsid w:val="00160550"/>
    <w:rsid w:val="0016390B"/>
    <w:rsid w:val="00163FE7"/>
    <w:rsid w:val="0017526D"/>
    <w:rsid w:val="001A2555"/>
    <w:rsid w:val="001A33FB"/>
    <w:rsid w:val="001A468D"/>
    <w:rsid w:val="001A5EC4"/>
    <w:rsid w:val="001A6847"/>
    <w:rsid w:val="001B6C35"/>
    <w:rsid w:val="001C097D"/>
    <w:rsid w:val="001D2D49"/>
    <w:rsid w:val="00211F43"/>
    <w:rsid w:val="00212630"/>
    <w:rsid w:val="0022338F"/>
    <w:rsid w:val="002409FD"/>
    <w:rsid w:val="00244D64"/>
    <w:rsid w:val="00262E2C"/>
    <w:rsid w:val="00263C09"/>
    <w:rsid w:val="00276F51"/>
    <w:rsid w:val="00295228"/>
    <w:rsid w:val="00296432"/>
    <w:rsid w:val="002B73FC"/>
    <w:rsid w:val="002C62CF"/>
    <w:rsid w:val="002E5550"/>
    <w:rsid w:val="0032003C"/>
    <w:rsid w:val="00340EF5"/>
    <w:rsid w:val="00341095"/>
    <w:rsid w:val="00352621"/>
    <w:rsid w:val="003646BE"/>
    <w:rsid w:val="0037121E"/>
    <w:rsid w:val="00384ADD"/>
    <w:rsid w:val="0038614E"/>
    <w:rsid w:val="003A12DA"/>
    <w:rsid w:val="003A17DF"/>
    <w:rsid w:val="003C2468"/>
    <w:rsid w:val="003C59E1"/>
    <w:rsid w:val="003D4AA2"/>
    <w:rsid w:val="003E7D7D"/>
    <w:rsid w:val="003E7EBB"/>
    <w:rsid w:val="00401BCB"/>
    <w:rsid w:val="0042068E"/>
    <w:rsid w:val="00422998"/>
    <w:rsid w:val="00430BFC"/>
    <w:rsid w:val="00451F65"/>
    <w:rsid w:val="004545FA"/>
    <w:rsid w:val="00456910"/>
    <w:rsid w:val="00462B1C"/>
    <w:rsid w:val="00464B8C"/>
    <w:rsid w:val="00496B80"/>
    <w:rsid w:val="004A0A3D"/>
    <w:rsid w:val="004C15FF"/>
    <w:rsid w:val="004C5B62"/>
    <w:rsid w:val="004D105F"/>
    <w:rsid w:val="004F2C73"/>
    <w:rsid w:val="004F37CA"/>
    <w:rsid w:val="004F77F1"/>
    <w:rsid w:val="00523D0C"/>
    <w:rsid w:val="005310CB"/>
    <w:rsid w:val="00553F85"/>
    <w:rsid w:val="00557787"/>
    <w:rsid w:val="00561CDC"/>
    <w:rsid w:val="00562433"/>
    <w:rsid w:val="00564C7A"/>
    <w:rsid w:val="005752B3"/>
    <w:rsid w:val="00584A2C"/>
    <w:rsid w:val="0059385C"/>
    <w:rsid w:val="005A266F"/>
    <w:rsid w:val="005F5F5B"/>
    <w:rsid w:val="00600C0A"/>
    <w:rsid w:val="00602AE6"/>
    <w:rsid w:val="006300E5"/>
    <w:rsid w:val="006563AB"/>
    <w:rsid w:val="00665C0C"/>
    <w:rsid w:val="0067069A"/>
    <w:rsid w:val="00672BB9"/>
    <w:rsid w:val="006A0199"/>
    <w:rsid w:val="006A3C48"/>
    <w:rsid w:val="006B7BDF"/>
    <w:rsid w:val="006F03F9"/>
    <w:rsid w:val="006F24C2"/>
    <w:rsid w:val="006F5B8B"/>
    <w:rsid w:val="007023AD"/>
    <w:rsid w:val="00713C23"/>
    <w:rsid w:val="00715831"/>
    <w:rsid w:val="007256E4"/>
    <w:rsid w:val="00760A19"/>
    <w:rsid w:val="00770887"/>
    <w:rsid w:val="00783535"/>
    <w:rsid w:val="00784180"/>
    <w:rsid w:val="00787E2D"/>
    <w:rsid w:val="00790FBE"/>
    <w:rsid w:val="00792230"/>
    <w:rsid w:val="007B1F6B"/>
    <w:rsid w:val="007C4BF9"/>
    <w:rsid w:val="007C522B"/>
    <w:rsid w:val="007C7356"/>
    <w:rsid w:val="007D1187"/>
    <w:rsid w:val="007E00DD"/>
    <w:rsid w:val="007E5DA3"/>
    <w:rsid w:val="008116B6"/>
    <w:rsid w:val="00816DBC"/>
    <w:rsid w:val="00827B55"/>
    <w:rsid w:val="00847D86"/>
    <w:rsid w:val="00857C22"/>
    <w:rsid w:val="00862CE6"/>
    <w:rsid w:val="00862EFB"/>
    <w:rsid w:val="008649D6"/>
    <w:rsid w:val="00871B82"/>
    <w:rsid w:val="00877514"/>
    <w:rsid w:val="00881438"/>
    <w:rsid w:val="00897D1F"/>
    <w:rsid w:val="008B581A"/>
    <w:rsid w:val="008C0173"/>
    <w:rsid w:val="008D5995"/>
    <w:rsid w:val="008E76BF"/>
    <w:rsid w:val="008F0814"/>
    <w:rsid w:val="008F19BC"/>
    <w:rsid w:val="008F6D21"/>
    <w:rsid w:val="00903AEE"/>
    <w:rsid w:val="009100D5"/>
    <w:rsid w:val="00916876"/>
    <w:rsid w:val="00924A42"/>
    <w:rsid w:val="00932149"/>
    <w:rsid w:val="0093420E"/>
    <w:rsid w:val="00951752"/>
    <w:rsid w:val="009729FF"/>
    <w:rsid w:val="00975B61"/>
    <w:rsid w:val="0099132D"/>
    <w:rsid w:val="009946F5"/>
    <w:rsid w:val="00996084"/>
    <w:rsid w:val="009A2E20"/>
    <w:rsid w:val="009A6673"/>
    <w:rsid w:val="009B4FCD"/>
    <w:rsid w:val="009C01AE"/>
    <w:rsid w:val="009C323D"/>
    <w:rsid w:val="009C340A"/>
    <w:rsid w:val="009E7D26"/>
    <w:rsid w:val="00A052B8"/>
    <w:rsid w:val="00A14FC7"/>
    <w:rsid w:val="00A213AB"/>
    <w:rsid w:val="00A809F5"/>
    <w:rsid w:val="00AC020D"/>
    <w:rsid w:val="00AD0A37"/>
    <w:rsid w:val="00AD28F3"/>
    <w:rsid w:val="00AE312B"/>
    <w:rsid w:val="00AE54DC"/>
    <w:rsid w:val="00AE77B4"/>
    <w:rsid w:val="00B02EE5"/>
    <w:rsid w:val="00B2231E"/>
    <w:rsid w:val="00B24364"/>
    <w:rsid w:val="00B25477"/>
    <w:rsid w:val="00B31CE9"/>
    <w:rsid w:val="00B641B5"/>
    <w:rsid w:val="00B74595"/>
    <w:rsid w:val="00BA201C"/>
    <w:rsid w:val="00BA6B52"/>
    <w:rsid w:val="00BC0DDB"/>
    <w:rsid w:val="00BC1921"/>
    <w:rsid w:val="00BC425D"/>
    <w:rsid w:val="00BD00C3"/>
    <w:rsid w:val="00BD1759"/>
    <w:rsid w:val="00BE3A77"/>
    <w:rsid w:val="00BF42F5"/>
    <w:rsid w:val="00BF76C2"/>
    <w:rsid w:val="00C057C9"/>
    <w:rsid w:val="00C1727B"/>
    <w:rsid w:val="00C30702"/>
    <w:rsid w:val="00C41245"/>
    <w:rsid w:val="00C4584E"/>
    <w:rsid w:val="00C5538F"/>
    <w:rsid w:val="00C63A29"/>
    <w:rsid w:val="00C64363"/>
    <w:rsid w:val="00C77298"/>
    <w:rsid w:val="00C97A68"/>
    <w:rsid w:val="00CA0DC4"/>
    <w:rsid w:val="00CB47BD"/>
    <w:rsid w:val="00CD2A76"/>
    <w:rsid w:val="00CE0F8E"/>
    <w:rsid w:val="00D02368"/>
    <w:rsid w:val="00D037F0"/>
    <w:rsid w:val="00D04516"/>
    <w:rsid w:val="00D17FDB"/>
    <w:rsid w:val="00D20910"/>
    <w:rsid w:val="00D45991"/>
    <w:rsid w:val="00D57D20"/>
    <w:rsid w:val="00DB4A51"/>
    <w:rsid w:val="00DB6D41"/>
    <w:rsid w:val="00DC5402"/>
    <w:rsid w:val="00DE6B7E"/>
    <w:rsid w:val="00DF1038"/>
    <w:rsid w:val="00DF7366"/>
    <w:rsid w:val="00E0298A"/>
    <w:rsid w:val="00E14E29"/>
    <w:rsid w:val="00E172BA"/>
    <w:rsid w:val="00E207B7"/>
    <w:rsid w:val="00E34855"/>
    <w:rsid w:val="00E43858"/>
    <w:rsid w:val="00E508EB"/>
    <w:rsid w:val="00E51BBF"/>
    <w:rsid w:val="00E52DFF"/>
    <w:rsid w:val="00E54249"/>
    <w:rsid w:val="00E65DEA"/>
    <w:rsid w:val="00E87623"/>
    <w:rsid w:val="00E9582C"/>
    <w:rsid w:val="00EA204B"/>
    <w:rsid w:val="00EA6788"/>
    <w:rsid w:val="00EE2138"/>
    <w:rsid w:val="00F00F48"/>
    <w:rsid w:val="00F21B49"/>
    <w:rsid w:val="00F472DE"/>
    <w:rsid w:val="00F517FB"/>
    <w:rsid w:val="00F54E00"/>
    <w:rsid w:val="00F64116"/>
    <w:rsid w:val="00F655D5"/>
    <w:rsid w:val="00F80A76"/>
    <w:rsid w:val="00F91E56"/>
    <w:rsid w:val="00FD108A"/>
    <w:rsid w:val="00FD176F"/>
    <w:rsid w:val="00FE4EAF"/>
    <w:rsid w:val="00FF37CF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606A9"/>
  <w15:docId w15:val="{B5492E45-F7F3-4122-AF3B-81020D25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0F48"/>
    <w:pPr>
      <w:spacing w:line="360" w:lineRule="auto"/>
      <w:jc w:val="lef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FCD"/>
    <w:pPr>
      <w:spacing w:before="300" w:after="120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4A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298"/>
    <w:pPr>
      <w:spacing w:after="0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98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98"/>
    <w:p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98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98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98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98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FCD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4A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729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9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9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9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9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9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9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29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729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729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D6"/>
    <w:pPr>
      <w:spacing w:before="120" w:after="0"/>
    </w:pPr>
    <w:rPr>
      <w:rFonts w:asciiTheme="majorHAnsi" w:eastAsiaTheme="majorEastAsia" w:hAnsiTheme="majorHAnsi" w:cstheme="majorBidi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49D6"/>
    <w:rPr>
      <w:rFonts w:asciiTheme="majorHAnsi" w:eastAsiaTheme="majorEastAsia" w:hAnsiTheme="majorHAnsi" w:cstheme="majorBidi"/>
      <w:b/>
      <w:sz w:val="24"/>
      <w:szCs w:val="22"/>
    </w:rPr>
  </w:style>
  <w:style w:type="character" w:styleId="Strong">
    <w:name w:val="Strong"/>
    <w:uiPriority w:val="22"/>
    <w:qFormat/>
    <w:rsid w:val="00C77298"/>
    <w:rPr>
      <w:b/>
      <w:color w:val="C0504D" w:themeColor="accent2"/>
    </w:rPr>
  </w:style>
  <w:style w:type="character" w:styleId="Emphasis">
    <w:name w:val="Emphasis"/>
    <w:uiPriority w:val="20"/>
    <w:qFormat/>
    <w:rsid w:val="008649D6"/>
    <w:rPr>
      <w:rFonts w:asciiTheme="minorHAnsi" w:hAnsiTheme="minorHAnsi"/>
      <w:caps/>
      <w:dstrike w:val="0"/>
      <w:spacing w:val="10"/>
      <w:sz w:val="28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C772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7298"/>
  </w:style>
  <w:style w:type="paragraph" w:styleId="Quote">
    <w:name w:val="Quote"/>
    <w:basedOn w:val="Normal"/>
    <w:next w:val="Normal"/>
    <w:link w:val="QuoteChar"/>
    <w:uiPriority w:val="29"/>
    <w:qFormat/>
    <w:rsid w:val="00C7729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7729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D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40" w:lineRule="auto"/>
      <w:ind w:left="1440" w:right="1440"/>
      <w:jc w:val="center"/>
    </w:pPr>
    <w:rPr>
      <w:b/>
      <w:i/>
      <w:color w:val="FFFFFF" w:themeColor="background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DC4"/>
    <w:rPr>
      <w:b/>
      <w:i/>
      <w:color w:val="FFFFFF" w:themeColor="background1"/>
      <w:sz w:val="36"/>
      <w:shd w:val="clear" w:color="auto" w:fill="C0504D" w:themeFill="accent2"/>
    </w:rPr>
  </w:style>
  <w:style w:type="character" w:styleId="SubtleEmphasis">
    <w:name w:val="Subtle Emphasis"/>
    <w:uiPriority w:val="19"/>
    <w:qFormat/>
    <w:rsid w:val="00B2231E"/>
    <w:rPr>
      <w:rFonts w:asciiTheme="minorHAnsi" w:hAnsiTheme="minorHAnsi"/>
      <w:i/>
      <w:sz w:val="20"/>
    </w:rPr>
  </w:style>
  <w:style w:type="character" w:styleId="IntenseEmphasis">
    <w:name w:val="Intense Emphasis"/>
    <w:uiPriority w:val="21"/>
    <w:qFormat/>
    <w:rsid w:val="00C7729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77298"/>
    <w:rPr>
      <w:b/>
    </w:rPr>
  </w:style>
  <w:style w:type="character" w:styleId="IntenseReference">
    <w:name w:val="Intense Reference"/>
    <w:uiPriority w:val="32"/>
    <w:qFormat/>
    <w:rsid w:val="00C7729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7729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72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77298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C77298"/>
    <w:pPr>
      <w:spacing w:after="10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C772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231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31E"/>
    <w:rPr>
      <w:sz w:val="24"/>
    </w:rPr>
  </w:style>
  <w:style w:type="paragraph" w:styleId="BodyText">
    <w:name w:val="Body Text"/>
    <w:basedOn w:val="Normal"/>
    <w:link w:val="BodyTextChar"/>
    <w:rsid w:val="00F00F4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F00F48"/>
    <w:rPr>
      <w:rFonts w:ascii="Times New Roman" w:eastAsia="Times New Roman" w:hAnsi="Times New Roman" w:cs="Times New Roman"/>
      <w:sz w:val="28"/>
      <w:szCs w:val="24"/>
      <w:lang w:bidi="ar-SA"/>
    </w:rPr>
  </w:style>
  <w:style w:type="paragraph" w:styleId="FootnoteText">
    <w:name w:val="footnote text"/>
    <w:basedOn w:val="Normal"/>
    <w:link w:val="FootnoteTextChar"/>
    <w:semiHidden/>
    <w:rsid w:val="00A213AB"/>
    <w:pPr>
      <w:spacing w:after="0" w:line="240" w:lineRule="auto"/>
    </w:pPr>
    <w:rPr>
      <w:rFonts w:ascii="Times New Roman" w:eastAsia="Times New Roman" w:hAnsi="Times New Roman" w:cs="Times New Roman"/>
      <w:sz w:val="20"/>
      <w:lang w:val="en-GB" w:eastAsia="en-GB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A213AB"/>
    <w:rPr>
      <w:rFonts w:ascii="Times New Roman" w:eastAsia="Times New Roman" w:hAnsi="Times New Roman" w:cs="Times New Roman"/>
      <w:lang w:val="en-GB" w:eastAsia="en-GB" w:bidi="ar-SA"/>
    </w:rPr>
  </w:style>
  <w:style w:type="character" w:styleId="FootnoteReference">
    <w:name w:val="footnote reference"/>
    <w:semiHidden/>
    <w:rsid w:val="00A213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048D6-E20A-431B-B458-5A509CC20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Rehana Vally</dc:creator>
  <cp:lastModifiedBy>Fundiswa Kanise</cp:lastModifiedBy>
  <cp:revision>3</cp:revision>
  <cp:lastPrinted>2020-01-28T07:54:00Z</cp:lastPrinted>
  <dcterms:created xsi:type="dcterms:W3CDTF">2020-02-04T08:03:00Z</dcterms:created>
  <dcterms:modified xsi:type="dcterms:W3CDTF">2020-02-04T08:04:00Z</dcterms:modified>
</cp:coreProperties>
</file>